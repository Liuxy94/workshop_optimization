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4ED" w:rsidRDefault="00E23F0C">
      <w:pPr>
        <w:pPrChange w:id="0" w:author="M" w:date="2021-03-26T09:51:00Z">
          <w:pPr>
            <w:pStyle w:val="a3"/>
            <w:numPr>
              <w:numId w:val="1"/>
            </w:numPr>
            <w:ind w:left="7080" w:firstLineChars="0" w:hanging="360"/>
          </w:pPr>
        </w:pPrChange>
      </w:pPr>
      <w:bookmarkStart w:id="1" w:name="_GoBack"/>
      <w:bookmarkEnd w:id="1"/>
      <w:ins w:id="2" w:author="M" w:date="2021-03-26T09:51:00Z">
        <w:r>
          <w:rPr>
            <w:rFonts w:hint="eastAsia"/>
          </w:rPr>
          <w:t>1</w:t>
        </w:r>
        <w:r>
          <w:t>.</w:t>
        </w:r>
      </w:ins>
      <w:r w:rsidR="00FD1A0E">
        <w:rPr>
          <w:rFonts w:hint="eastAsia"/>
        </w:rPr>
        <w:t>模型建立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7"/>
        <w:gridCol w:w="6429"/>
      </w:tblGrid>
      <w:tr w:rsidR="003334ED" w:rsidTr="00082D4F">
        <w:tc>
          <w:tcPr>
            <w:tcW w:w="1867" w:type="dxa"/>
          </w:tcPr>
          <w:p w:rsidR="003334ED" w:rsidRDefault="00FD1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Sets</w:t>
            </w:r>
          </w:p>
        </w:tc>
        <w:tc>
          <w:tcPr>
            <w:tcW w:w="6429" w:type="dxa"/>
          </w:tcPr>
          <w:p w:rsidR="003334ED" w:rsidRDefault="003334ED">
            <w:pPr>
              <w:rPr>
                <w:rFonts w:ascii="Times New Roman" w:hAnsi="Times New Roman" w:cs="Times New Roman"/>
              </w:rPr>
            </w:pPr>
          </w:p>
        </w:tc>
      </w:tr>
      <w:tr w:rsidR="003334ED" w:rsidTr="00082D4F">
        <w:tc>
          <w:tcPr>
            <w:tcW w:w="1867" w:type="dxa"/>
          </w:tcPr>
          <w:p w:rsidR="003334ED" w:rsidRDefault="00FD1A0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</m:t>
                </m:r>
              </m:oMath>
            </m:oMathPara>
          </w:p>
        </w:tc>
        <w:tc>
          <w:tcPr>
            <w:tcW w:w="6429" w:type="dxa"/>
          </w:tcPr>
          <w:p w:rsidR="003334ED" w:rsidRDefault="004D49D0" w:rsidP="009E58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表示</w:t>
            </w:r>
            <w:r>
              <w:rPr>
                <w:rFonts w:ascii="Times New Roman" w:hAnsi="Times New Roman" w:cs="Times New Roman" w:hint="eastAsia"/>
              </w:rPr>
              <w:t>seru</w:t>
            </w:r>
            <w:r>
              <w:rPr>
                <w:rFonts w:ascii="Times New Roman" w:hAnsi="Times New Roman" w:cs="Times New Roman" w:hint="eastAsia"/>
              </w:rPr>
              <w:t>即生产单元的符号</w:t>
            </w:r>
            <w:r w:rsidR="009E58C8">
              <w:rPr>
                <w:rFonts w:ascii="Times New Roman" w:hAnsi="Times New Roman" w:cs="Times New Roman" w:hint="eastAsia"/>
              </w:rPr>
              <w:t>，</w:t>
            </w:r>
            <w:r w:rsidR="00FD1A0E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C=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1,2,…,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hint="eastAsia"/>
                        </w:rPr>
                        <m:t>C</m:t>
                      </m:r>
                    </m:e>
                  </m:d>
                </m:e>
              </m:d>
            </m:oMath>
            <w:r w:rsidR="00FD1A0E">
              <w:rPr>
                <w:rFonts w:ascii="Times New Roman" w:hAnsi="Times New Roman" w:cs="Times New Roman"/>
              </w:rPr>
              <w:t xml:space="preserve">, </w:t>
            </w:r>
            <w:r w:rsidR="009E58C8">
              <w:rPr>
                <w:rFonts w:ascii="Times New Roman" w:hAnsi="Times New Roman" w:cs="Times New Roman"/>
              </w:rPr>
              <w:t>C</w:t>
            </w:r>
            <w:r w:rsidR="009E58C8">
              <w:rPr>
                <w:rFonts w:ascii="Times New Roman" w:hAnsi="Times New Roman" w:cs="Times New Roman" w:hint="eastAsia"/>
              </w:rPr>
              <w:t>的索引</w:t>
            </w:r>
          </w:p>
        </w:tc>
      </w:tr>
      <w:tr w:rsidR="003334ED" w:rsidTr="00082D4F">
        <w:tc>
          <w:tcPr>
            <w:tcW w:w="1867" w:type="dxa"/>
          </w:tcPr>
          <w:p w:rsidR="003334ED" w:rsidRDefault="00FD1A0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</w:rPr>
                  <m:t>W</m:t>
                </m:r>
              </m:oMath>
            </m:oMathPara>
          </w:p>
        </w:tc>
        <w:tc>
          <w:tcPr>
            <w:tcW w:w="6429" w:type="dxa"/>
          </w:tcPr>
          <w:p w:rsidR="003334ED" w:rsidRDefault="004D49D0" w:rsidP="009E58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表示工人的符号</w:t>
            </w:r>
            <w:r w:rsidR="009E58C8">
              <w:rPr>
                <w:rFonts w:ascii="Times New Roman" w:hAnsi="Times New Roman" w:cs="Times New Roman" w:hint="eastAsia"/>
              </w:rPr>
              <w:t>，</w:t>
            </w:r>
            <m:oMath>
              <m:r>
                <w:rPr>
                  <w:rFonts w:ascii="Cambria Math" w:hAnsi="Cambria Math" w:cs="Times New Roman" w:hint="eastAsia"/>
                </w:rPr>
                <m:t>W</m:t>
              </m:r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1,2,…,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hint="eastAsia"/>
                        </w:rPr>
                        <m:t>W</m:t>
                      </m:r>
                    </m:e>
                  </m:d>
                </m:e>
              </m:d>
            </m:oMath>
            <w:r w:rsidR="00FD1A0E">
              <w:rPr>
                <w:rFonts w:ascii="Times New Roman" w:hAnsi="Times New Roman" w:cs="Times New Roman"/>
              </w:rPr>
              <w:t xml:space="preserve">, </w:t>
            </w:r>
            <m:oMath>
              <m:r>
                <w:rPr>
                  <w:rFonts w:ascii="Cambria Math" w:hAnsi="Cambria Math" w:cs="Times New Roman" w:hint="eastAsia"/>
                </w:rPr>
                <m:t>w</m:t>
              </m:r>
            </m:oMath>
            <w:r w:rsidR="009E58C8">
              <w:rPr>
                <w:rFonts w:ascii="Times New Roman" w:hAnsi="Times New Roman" w:cs="Times New Roman" w:hint="eastAsia"/>
              </w:rPr>
              <w:t>的索引</w:t>
            </w:r>
          </w:p>
        </w:tc>
      </w:tr>
      <w:tr w:rsidR="003334ED" w:rsidTr="00082D4F">
        <w:tc>
          <w:tcPr>
            <w:tcW w:w="1867" w:type="dxa"/>
          </w:tcPr>
          <w:p w:rsidR="003334ED" w:rsidRDefault="00FD1A0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</w:rPr>
                  <m:t>B</m:t>
                </m:r>
              </m:oMath>
            </m:oMathPara>
          </w:p>
        </w:tc>
        <w:tc>
          <w:tcPr>
            <w:tcW w:w="6429" w:type="dxa"/>
          </w:tcPr>
          <w:p w:rsidR="003334ED" w:rsidRDefault="009E58C8" w:rsidP="009E58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订单的批次</w:t>
            </w:r>
            <w:r w:rsidR="00FD1A0E">
              <w:rPr>
                <w:rFonts w:ascii="Times New Roman" w:hAnsi="Times New Roman" w:cs="Times New Roman"/>
              </w:rPr>
              <w:t xml:space="preserve">, </w:t>
            </w:r>
            <m:oMath>
              <m:r>
                <w:rPr>
                  <w:rFonts w:ascii="Cambria Math" w:hAnsi="Cambria Math" w:cs="Times New Roman" w:hint="eastAsia"/>
                </w:rPr>
                <m:t>B</m:t>
              </m:r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1,2,…,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hint="eastAsia"/>
                        </w:rPr>
                        <m:t>B</m:t>
                      </m:r>
                    </m:e>
                  </m:d>
                </m:e>
              </m:d>
            </m:oMath>
            <w:r w:rsidR="00FD1A0E">
              <w:rPr>
                <w:rFonts w:ascii="Times New Roman" w:hAnsi="Times New Roman" w:cs="Times New Roman"/>
              </w:rPr>
              <w:t xml:space="preserve">, </w:t>
            </w:r>
            <m:oMath>
              <m:r>
                <w:rPr>
                  <w:rFonts w:ascii="Cambria Math" w:hAnsi="Cambria Math" w:cs="Times New Roman" w:hint="eastAsia"/>
                </w:rPr>
                <m:t>b</m:t>
              </m:r>
            </m:oMath>
            <w:r>
              <w:rPr>
                <w:rFonts w:ascii="Times New Roman" w:hAnsi="Times New Roman" w:cs="Times New Roman" w:hint="eastAsia"/>
              </w:rPr>
              <w:t>的索引</w:t>
            </w:r>
          </w:p>
        </w:tc>
      </w:tr>
      <w:tr w:rsidR="003334ED" w:rsidRPr="009A0050" w:rsidTr="00082D4F">
        <w:tc>
          <w:tcPr>
            <w:tcW w:w="1867" w:type="dxa"/>
          </w:tcPr>
          <w:p w:rsidR="003334ED" w:rsidRDefault="00FD1A0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</w:rPr>
                  <m:t>S</m:t>
                </m:r>
              </m:oMath>
            </m:oMathPara>
          </w:p>
        </w:tc>
        <w:tc>
          <w:tcPr>
            <w:tcW w:w="6429" w:type="dxa"/>
          </w:tcPr>
          <w:p w:rsidR="003334ED" w:rsidRDefault="009A0050" w:rsidP="009A00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批次中所有产品的工序</w:t>
            </w:r>
            <w:r w:rsidR="00FD1A0E">
              <w:rPr>
                <w:rFonts w:ascii="Times New Roman" w:hAnsi="Times New Roman" w:cs="Times New Roman"/>
              </w:rPr>
              <w:t xml:space="preserve">, </w:t>
            </w:r>
            <m:oMath>
              <m:r>
                <w:rPr>
                  <w:rFonts w:ascii="Cambria Math" w:hAnsi="Cambria Math" w:cs="Times New Roman" w:hint="eastAsia"/>
                </w:rPr>
                <m:t>S</m:t>
              </m:r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1,2,…,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hint="eastAsia"/>
                        </w:rPr>
                        <m:t>S</m:t>
                      </m:r>
                    </m:e>
                  </m:d>
                </m:e>
              </m:d>
            </m:oMath>
            <w:r w:rsidR="00FD1A0E">
              <w:rPr>
                <w:rFonts w:ascii="Times New Roman" w:hAnsi="Times New Roman" w:cs="Times New Roman" w:hint="eastAsia"/>
              </w:rPr>
              <w:t>,</w:t>
            </w:r>
            <w:r w:rsidR="00FD1A0E">
              <w:rPr>
                <w:rFonts w:ascii="Times New Roman" w:hAnsi="Times New Roman" w:cs="Times New Roman"/>
              </w:rPr>
              <w:t xml:space="preserve">  </w:t>
            </w:r>
            <m:oMath>
              <m:r>
                <w:rPr>
                  <w:rFonts w:ascii="Cambria Math" w:hAnsi="Cambria Math" w:cs="Times New Roman" w:hint="eastAsia"/>
                </w:rPr>
                <m:t>s</m:t>
              </m:r>
            </m:oMath>
            <w:r>
              <w:rPr>
                <w:rFonts w:ascii="Times New Roman" w:hAnsi="Times New Roman" w:cs="Times New Roman" w:hint="eastAsia"/>
              </w:rPr>
              <w:t>的索引</w:t>
            </w:r>
          </w:p>
        </w:tc>
      </w:tr>
      <w:tr w:rsidR="003334ED" w:rsidTr="00082D4F">
        <w:tc>
          <w:tcPr>
            <w:tcW w:w="1867" w:type="dxa"/>
          </w:tcPr>
          <w:p w:rsidR="003334ED" w:rsidRDefault="004330CB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6429" w:type="dxa"/>
          </w:tcPr>
          <w:p w:rsidR="003334ED" w:rsidRDefault="009A00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批次</w:t>
            </w: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 w:hint="eastAsia"/>
              </w:rPr>
              <w:t>中产品的工序</w:t>
            </w:r>
            <w:r w:rsidR="00C22022">
              <w:rPr>
                <w:rFonts w:ascii="Times New Roman" w:hAnsi="Times New Roman" w:cs="Times New Roman" w:hint="eastAsia"/>
              </w:rPr>
              <w:t>集合</w:t>
            </w:r>
            <w:r w:rsidR="00FD1A0E">
              <w:rPr>
                <w:rFonts w:ascii="Times New Roman" w:hAnsi="Times New Roman" w:cs="Times New Roman" w:hint="eastAsia"/>
              </w:rPr>
              <w:t>,</w:t>
            </w:r>
            <w:r w:rsidR="00FD1A0E"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</w:rPr>
                <m:t>⊆</m:t>
              </m:r>
              <m:r>
                <w:rPr>
                  <w:rFonts w:ascii="Cambria Math" w:hAnsi="Cambria Math" w:cs="Times New Roman" w:hint="eastAsia"/>
                </w:rPr>
                <m:t>S</m:t>
              </m:r>
            </m:oMath>
            <w:r w:rsidR="00FD1A0E">
              <w:rPr>
                <w:rFonts w:ascii="Times New Roman" w:hAnsi="Times New Roman" w:cs="Times New Roman" w:hint="eastAsia"/>
              </w:rPr>
              <w:t>,</w:t>
            </w:r>
            <w:r w:rsidR="00FD1A0E">
              <w:rPr>
                <w:rFonts w:ascii="Times New Roman" w:hAnsi="Times New Roman" w:cs="Times New Roman"/>
              </w:rPr>
              <w:t xml:space="preserve"> and </w:t>
            </w:r>
            <m:oMath>
              <m:nary>
                <m:naryPr>
                  <m:chr m:val="⋃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 w:hint="eastAsia"/>
                    </w:rPr>
                    <m:t>b</m:t>
                  </m:r>
                  <m:r>
                    <w:rPr>
                      <w:rFonts w:ascii="Cambria Math" w:hAnsi="Cambria Math" w:cs="Times New Roman"/>
                    </w:rPr>
                    <m:t>∈B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 w:hint="eastAsia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=S</m:t>
                  </m:r>
                </m:e>
              </m:nary>
            </m:oMath>
          </w:p>
          <w:p w:rsidR="00FA40E1" w:rsidRDefault="00A63AD4" w:rsidP="00C220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</w:t>
            </w:r>
            <w:r w:rsidR="00FA40E1" w:rsidRPr="00A63AD4">
              <w:rPr>
                <w:rFonts w:ascii="Times New Roman" w:hAnsi="Times New Roman" w:cs="Times New Roman" w:hint="eastAsia"/>
                <w:color w:val="76923C" w:themeColor="accent3" w:themeShade="BF"/>
              </w:rPr>
              <w:t>一个批次假设</w:t>
            </w:r>
            <w:r w:rsidR="00FA40E1" w:rsidRPr="00A63AD4">
              <w:rPr>
                <w:rFonts w:ascii="Times New Roman" w:hAnsi="Times New Roman" w:cs="Times New Roman" w:hint="eastAsia"/>
                <w:color w:val="76923C" w:themeColor="accent3" w:themeShade="BF"/>
              </w:rPr>
              <w:t>b1</w:t>
            </w:r>
            <w:r w:rsidR="00FA40E1" w:rsidRPr="00A63AD4">
              <w:rPr>
                <w:rFonts w:ascii="Times New Roman" w:hAnsi="Times New Roman" w:cs="Times New Roman" w:hint="eastAsia"/>
                <w:color w:val="76923C" w:themeColor="accent3" w:themeShade="BF"/>
              </w:rPr>
              <w:t>中的产品工序集就是</w:t>
            </w:r>
            <w:r w:rsidR="00C22022" w:rsidRPr="00A63AD4">
              <w:rPr>
                <w:rFonts w:ascii="Times New Roman" w:hAnsi="Times New Roman" w:cs="Times New Roman" w:hint="eastAsia"/>
                <w:color w:val="76923C" w:themeColor="accent3" w:themeShade="BF"/>
              </w:rPr>
              <w:t>s1</w:t>
            </w:r>
            <w:r w:rsidR="00C22022" w:rsidRPr="00A63AD4">
              <w:rPr>
                <w:rFonts w:ascii="Times New Roman" w:hAnsi="Times New Roman" w:cs="Times New Roman" w:hint="eastAsia"/>
                <w:color w:val="76923C" w:themeColor="accent3" w:themeShade="BF"/>
              </w:rPr>
              <w:t>，批次</w:t>
            </w:r>
            <w:r w:rsidR="00C22022" w:rsidRPr="00A63AD4">
              <w:rPr>
                <w:rFonts w:ascii="Times New Roman" w:hAnsi="Times New Roman" w:cs="Times New Roman" w:hint="eastAsia"/>
                <w:color w:val="76923C" w:themeColor="accent3" w:themeShade="BF"/>
              </w:rPr>
              <w:t>b2</w:t>
            </w:r>
            <w:r w:rsidR="00C22022" w:rsidRPr="00A63AD4">
              <w:rPr>
                <w:rFonts w:ascii="Times New Roman" w:hAnsi="Times New Roman" w:cs="Times New Roman" w:hint="eastAsia"/>
                <w:color w:val="76923C" w:themeColor="accent3" w:themeShade="BF"/>
              </w:rPr>
              <w:t>中的产品工序集合就是</w:t>
            </w:r>
            <w:r w:rsidR="00C22022" w:rsidRPr="00A63AD4">
              <w:rPr>
                <w:rFonts w:ascii="Times New Roman" w:hAnsi="Times New Roman" w:cs="Times New Roman" w:hint="eastAsia"/>
                <w:color w:val="76923C" w:themeColor="accent3" w:themeShade="BF"/>
              </w:rPr>
              <w:t>s2</w:t>
            </w:r>
            <w:r w:rsidRPr="00A63AD4">
              <w:rPr>
                <w:rFonts w:ascii="Times New Roman" w:hAnsi="Times New Roman" w:cs="Times New Roman" w:hint="eastAsia"/>
                <w:color w:val="76923C" w:themeColor="accent3" w:themeShade="BF"/>
              </w:rPr>
              <w:t>，</w:t>
            </w:r>
            <w:r w:rsidRPr="00A63AD4">
              <w:rPr>
                <w:rFonts w:ascii="Times New Roman" w:hAnsi="Times New Roman" w:cs="Times New Roman" w:hint="eastAsia"/>
                <w:color w:val="76923C" w:themeColor="accent3" w:themeShade="BF"/>
              </w:rPr>
              <w:t>S</w:t>
            </w:r>
            <w:r w:rsidRPr="00A63AD4">
              <w:rPr>
                <w:rFonts w:ascii="Times New Roman" w:hAnsi="Times New Roman" w:cs="Times New Roman" w:hint="eastAsia"/>
                <w:color w:val="76923C" w:themeColor="accent3" w:themeShade="BF"/>
              </w:rPr>
              <w:t>包含</w:t>
            </w:r>
            <w:r w:rsidRPr="00A63AD4">
              <w:rPr>
                <w:rFonts w:ascii="Times New Roman" w:hAnsi="Times New Roman" w:cs="Times New Roman" w:hint="eastAsia"/>
                <w:color w:val="76923C" w:themeColor="accent3" w:themeShade="BF"/>
              </w:rPr>
              <w:t>s1</w:t>
            </w:r>
            <w:r w:rsidRPr="00A63AD4">
              <w:rPr>
                <w:rFonts w:ascii="Times New Roman" w:hAnsi="Times New Roman" w:cs="Times New Roman"/>
                <w:color w:val="76923C" w:themeColor="accent3" w:themeShade="BF"/>
              </w:rPr>
              <w:t xml:space="preserve"> </w:t>
            </w:r>
            <w:r w:rsidRPr="00A63AD4">
              <w:rPr>
                <w:rFonts w:ascii="Times New Roman" w:hAnsi="Times New Roman" w:cs="Times New Roman" w:hint="eastAsia"/>
                <w:color w:val="76923C" w:themeColor="accent3" w:themeShade="BF"/>
              </w:rPr>
              <w:t>s2</w:t>
            </w:r>
            <w:r w:rsidRPr="00A63AD4">
              <w:rPr>
                <w:rFonts w:ascii="Times New Roman" w:hAnsi="Times New Roman" w:cs="Times New Roman"/>
                <w:color w:val="76923C" w:themeColor="accent3" w:themeShade="BF"/>
              </w:rPr>
              <w:t xml:space="preserve"> </w:t>
            </w:r>
            <w:r w:rsidRPr="00A63AD4">
              <w:rPr>
                <w:rFonts w:ascii="Times New Roman" w:hAnsi="Times New Roman" w:cs="Times New Roman" w:hint="eastAsia"/>
                <w:color w:val="76923C" w:themeColor="accent3" w:themeShade="BF"/>
              </w:rPr>
              <w:t>s</w:t>
            </w:r>
            <w:r w:rsidRPr="00A63AD4">
              <w:rPr>
                <w:rFonts w:ascii="Times New Roman" w:hAnsi="Times New Roman" w:cs="Times New Roman"/>
                <w:color w:val="76923C" w:themeColor="accent3" w:themeShade="BF"/>
              </w:rPr>
              <w:t>3……..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3334ED" w:rsidTr="00082D4F">
        <w:tc>
          <w:tcPr>
            <w:tcW w:w="1867" w:type="dxa"/>
          </w:tcPr>
          <w:p w:rsidR="003334ED" w:rsidRDefault="004330CB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6429" w:type="dxa"/>
          </w:tcPr>
          <w:p w:rsidR="003334ED" w:rsidRDefault="000E1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工人</w:t>
            </w:r>
            <m:oMath>
              <m:r>
                <w:rPr>
                  <w:rFonts w:ascii="Cambria Math" w:hAnsi="Cambria Math" w:cs="Times New Roman" w:hint="eastAsia"/>
                </w:rPr>
                <m:t>w</m:t>
              </m:r>
            </m:oMath>
            <w:r>
              <w:rPr>
                <w:rFonts w:ascii="Times New Roman" w:hAnsi="Times New Roman" w:cs="Times New Roman" w:hint="eastAsia"/>
              </w:rPr>
              <w:t>的工序集</w:t>
            </w:r>
            <w:r w:rsidR="00FD1A0E">
              <w:rPr>
                <w:rFonts w:ascii="Times New Roman" w:hAnsi="Times New Roman" w:cs="Times New Roman" w:hint="eastAsia"/>
              </w:rPr>
              <w:t>,</w:t>
            </w:r>
            <w:r w:rsidR="00FD1A0E"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</w:rPr>
                <m:t>⊆</m:t>
              </m:r>
              <m:r>
                <w:rPr>
                  <w:rFonts w:ascii="Cambria Math" w:hAnsi="Cambria Math" w:cs="Times New Roman" w:hint="eastAsia"/>
                </w:rPr>
                <m:t>S</m:t>
              </m:r>
            </m:oMath>
          </w:p>
          <w:p w:rsidR="006A405C" w:rsidRDefault="006A40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</w:t>
            </w:r>
            <w:r w:rsidRPr="004D49D0">
              <w:rPr>
                <w:rFonts w:ascii="Times New Roman" w:hAnsi="Times New Roman" w:cs="Times New Roman" w:hint="eastAsia"/>
                <w:color w:val="76923C" w:themeColor="accent3" w:themeShade="BF"/>
              </w:rPr>
              <w:t>一个工人会多种工序，可能全部都会，这样的叫全能工，可能只会产品工序的一部分，叫多能工。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76923C" w:themeColor="accent3" w:themeShade="BF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  <w:color w:val="76923C" w:themeColor="accent3" w:themeShade="BF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76923C" w:themeColor="accent3" w:themeShade="BF"/>
                    </w:rPr>
                    <m:t>1</m:t>
                  </m:r>
                </m:sub>
              </m:sSub>
            </m:oMath>
            <w:r w:rsidRPr="004D49D0">
              <w:rPr>
                <w:rFonts w:ascii="Times New Roman" w:hAnsi="Times New Roman" w:cs="Times New Roman" w:hint="eastAsia"/>
                <w:color w:val="76923C" w:themeColor="accent3" w:themeShade="BF"/>
              </w:rPr>
              <w:t>表示工人</w:t>
            </w:r>
            <w:r w:rsidRPr="004D49D0">
              <w:rPr>
                <w:rFonts w:ascii="Times New Roman" w:hAnsi="Times New Roman" w:cs="Times New Roman" w:hint="eastAsia"/>
                <w:color w:val="76923C" w:themeColor="accent3" w:themeShade="BF"/>
              </w:rPr>
              <w:t>w1</w:t>
            </w:r>
            <w:r w:rsidRPr="004D49D0">
              <w:rPr>
                <w:rFonts w:ascii="Times New Roman" w:hAnsi="Times New Roman" w:cs="Times New Roman" w:hint="eastAsia"/>
                <w:color w:val="76923C" w:themeColor="accent3" w:themeShade="BF"/>
              </w:rPr>
              <w:t>他会的工序集合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3334ED" w:rsidTr="00082D4F">
        <w:tc>
          <w:tcPr>
            <w:tcW w:w="1867" w:type="dxa"/>
          </w:tcPr>
          <w:p w:rsidR="003334ED" w:rsidRDefault="00FD1A0E">
            <w:pPr>
              <w:rPr>
                <w:rFonts w:ascii="Times New Roman" w:eastAsia="等线" w:hAnsi="Times New Roman" w:cs="Times New Roman"/>
              </w:rPr>
            </w:pPr>
            <w:r>
              <w:rPr>
                <w:rFonts w:ascii="Times New Roman" w:eastAsia="等线" w:hAnsi="Times New Roman" w:cs="Times New Roman" w:hint="eastAsia"/>
              </w:rPr>
              <w:t>Parameters</w:t>
            </w:r>
            <w:r w:rsidR="00EE65FD">
              <w:rPr>
                <w:rFonts w:ascii="Times New Roman" w:eastAsia="等线" w:hAnsi="Times New Roman" w:cs="Times New Roman"/>
              </w:rPr>
              <w:t xml:space="preserve"> </w:t>
            </w:r>
            <w:r w:rsidR="00EE65FD">
              <w:rPr>
                <w:rFonts w:ascii="Times New Roman" w:eastAsia="等线" w:hAnsi="Times New Roman" w:cs="Times New Roman" w:hint="eastAsia"/>
              </w:rPr>
              <w:t>参数</w:t>
            </w:r>
          </w:p>
        </w:tc>
        <w:tc>
          <w:tcPr>
            <w:tcW w:w="6429" w:type="dxa"/>
          </w:tcPr>
          <w:p w:rsidR="003334ED" w:rsidRDefault="003334ED">
            <w:pPr>
              <w:rPr>
                <w:rFonts w:ascii="Times New Roman" w:hAnsi="Times New Roman" w:cs="Times New Roman"/>
              </w:rPr>
            </w:pPr>
          </w:p>
        </w:tc>
      </w:tr>
      <w:tr w:rsidR="003334ED" w:rsidTr="00082D4F">
        <w:tc>
          <w:tcPr>
            <w:tcW w:w="1867" w:type="dxa"/>
          </w:tcPr>
          <w:p w:rsidR="003334ED" w:rsidRDefault="004330CB">
            <w:pPr>
              <w:rPr>
                <w:rFonts w:ascii="Times New Roman" w:eastAsia="等线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6429" w:type="dxa"/>
          </w:tcPr>
          <w:p w:rsidR="001D1A52" w:rsidRDefault="006915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批次的大小</w:t>
            </w:r>
          </w:p>
          <w:p w:rsidR="003334ED" w:rsidRDefault="006915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</w:t>
            </w:r>
            <w:r w:rsidRPr="000A15BA">
              <w:rPr>
                <w:rFonts w:ascii="Times New Roman" w:hAnsi="Times New Roman" w:cs="Times New Roman" w:hint="eastAsia"/>
                <w:color w:val="00B050"/>
              </w:rPr>
              <w:t>一个批次包含的产品数量，比如</w:t>
            </w:r>
            <w:r w:rsidRPr="000A15BA">
              <w:rPr>
                <w:rFonts w:ascii="Times New Roman" w:hAnsi="Times New Roman" w:cs="Times New Roman" w:hint="eastAsia"/>
                <w:color w:val="00B050"/>
              </w:rPr>
              <w:t>b</w:t>
            </w:r>
            <w:r w:rsidRPr="000A15BA">
              <w:rPr>
                <w:rFonts w:ascii="Times New Roman" w:hAnsi="Times New Roman" w:cs="Times New Roman"/>
                <w:color w:val="00B050"/>
              </w:rPr>
              <w:t>1</w:t>
            </w:r>
            <w:r w:rsidRPr="000A15BA">
              <w:rPr>
                <w:rFonts w:ascii="Times New Roman" w:hAnsi="Times New Roman" w:cs="Times New Roman" w:hint="eastAsia"/>
                <w:color w:val="00B050"/>
              </w:rPr>
              <w:t>=</w:t>
            </w:r>
            <w:r w:rsidRPr="000A15BA">
              <w:rPr>
                <w:rFonts w:ascii="Times New Roman" w:hAnsi="Times New Roman" w:cs="Times New Roman"/>
                <w:color w:val="00B050"/>
              </w:rPr>
              <w:t>30</w:t>
            </w:r>
            <w:r w:rsidR="002F5FDF" w:rsidRPr="000A15BA">
              <w:rPr>
                <w:rFonts w:ascii="Times New Roman" w:hAnsi="Times New Roman" w:cs="Times New Roman" w:hint="eastAsia"/>
                <w:color w:val="00B050"/>
              </w:rPr>
              <w:t>，就是</w:t>
            </w:r>
            <w:r w:rsidRPr="000A15BA">
              <w:rPr>
                <w:rFonts w:ascii="Times New Roman" w:hAnsi="Times New Roman" w:cs="Times New Roman" w:hint="eastAsia"/>
                <w:color w:val="00B050"/>
              </w:rPr>
              <w:t>批次</w:t>
            </w:r>
            <w:r w:rsidR="002F5FDF" w:rsidRPr="000A15BA">
              <w:rPr>
                <w:rFonts w:ascii="Times New Roman" w:hAnsi="Times New Roman" w:cs="Times New Roman" w:hint="eastAsia"/>
                <w:color w:val="00B050"/>
              </w:rPr>
              <w:t>1</w:t>
            </w:r>
            <w:r w:rsidRPr="000A15BA">
              <w:rPr>
                <w:rFonts w:ascii="Times New Roman" w:hAnsi="Times New Roman" w:cs="Times New Roman" w:hint="eastAsia"/>
                <w:color w:val="00B050"/>
              </w:rPr>
              <w:t>里面有</w:t>
            </w:r>
            <w:r w:rsidRPr="000A15BA">
              <w:rPr>
                <w:rFonts w:ascii="Times New Roman" w:hAnsi="Times New Roman" w:cs="Times New Roman" w:hint="eastAsia"/>
                <w:color w:val="00B050"/>
              </w:rPr>
              <w:t>3</w:t>
            </w:r>
            <w:r w:rsidRPr="000A15BA">
              <w:rPr>
                <w:rFonts w:ascii="Times New Roman" w:hAnsi="Times New Roman" w:cs="Times New Roman"/>
                <w:color w:val="00B050"/>
              </w:rPr>
              <w:t>0</w:t>
            </w:r>
            <w:r w:rsidRPr="000A15BA">
              <w:rPr>
                <w:rFonts w:ascii="Times New Roman" w:hAnsi="Times New Roman" w:cs="Times New Roman" w:hint="eastAsia"/>
                <w:color w:val="00B050"/>
              </w:rPr>
              <w:t>个相同的产品，这些产品相同，所要做的工序也就都一样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3334ED" w:rsidTr="00082D4F">
        <w:tc>
          <w:tcPr>
            <w:tcW w:w="1867" w:type="dxa"/>
          </w:tcPr>
          <w:p w:rsidR="003334ED" w:rsidRDefault="004330CB">
            <w:pPr>
              <w:rPr>
                <w:rFonts w:ascii="Times New Roman" w:eastAsia="等线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b</m:t>
                    </m:r>
                    <m:r>
                      <w:rPr>
                        <w:rFonts w:ascii="Cambria Math" w:eastAsia="等线" w:hAnsi="Cambria Math" w:cs="Times New Roman" w:hint="eastAsia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429" w:type="dxa"/>
          </w:tcPr>
          <w:p w:rsidR="001D1A52" w:rsidRDefault="002F5FDF">
            <w:pPr>
              <w:rPr>
                <w:rFonts w:ascii="Times New Roman" w:hAnsi="Times New Roman" w:cs="Times New Roman"/>
              </w:rPr>
            </w:pPr>
            <w:r w:rsidRPr="002F5FDF">
              <w:rPr>
                <w:rFonts w:ascii="Times New Roman" w:hAnsi="Times New Roman" w:cs="Times New Roman" w:hint="eastAsia"/>
              </w:rPr>
              <w:t>批次</w:t>
            </w:r>
            <w:r w:rsidRPr="002F5FDF">
              <w:rPr>
                <w:rFonts w:ascii="Times New Roman" w:hAnsi="Times New Roman" w:cs="Times New Roman" w:hint="eastAsia"/>
              </w:rPr>
              <w:t>b</w:t>
            </w:r>
            <w:r w:rsidR="001D1A52">
              <w:rPr>
                <w:rFonts w:ascii="Times New Roman" w:hAnsi="Times New Roman" w:cs="Times New Roman" w:hint="eastAsia"/>
              </w:rPr>
              <w:t>中产品的工序</w:t>
            </w:r>
            <w:r w:rsidRPr="002F5FDF">
              <w:rPr>
                <w:rFonts w:ascii="Times New Roman" w:hAnsi="Times New Roman" w:cs="Times New Roman" w:hint="eastAsia"/>
              </w:rPr>
              <w:t>s</w:t>
            </w:r>
            <w:r w:rsidRPr="002F5FDF">
              <w:rPr>
                <w:rFonts w:ascii="Times New Roman" w:hAnsi="Times New Roman" w:cs="Times New Roman" w:hint="eastAsia"/>
              </w:rPr>
              <w:t>的标准处理时间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  <w:p w:rsidR="003334ED" w:rsidRDefault="002F5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</w:t>
            </w:r>
            <w:r w:rsidR="000A15BA" w:rsidRPr="000C1ABF">
              <w:rPr>
                <w:rFonts w:ascii="Times New Roman" w:hAnsi="Times New Roman" w:cs="Times New Roman" w:hint="eastAsia"/>
                <w:color w:val="00B050"/>
              </w:rPr>
              <w:t>假设</w:t>
            </w:r>
            <m:oMath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 w:hint="eastAsia"/>
                      <w:color w:val="00B050"/>
                    </w:rPr>
                    <m:t>t</m:t>
                  </m:r>
                </m:e>
                <m:sub>
                  <m:r>
                    <w:rPr>
                      <w:rFonts w:ascii="Cambria Math" w:eastAsia="等线" w:hAnsi="Cambria Math" w:cs="Times New Roman"/>
                      <w:color w:val="00B050"/>
                    </w:rPr>
                    <m:t>b</m:t>
                  </m:r>
                  <m:r>
                    <w:rPr>
                      <w:rFonts w:ascii="Cambria Math" w:eastAsia="等线" w:hAnsi="Cambria Math" w:cs="Times New Roman" w:hint="eastAsia"/>
                      <w:color w:val="00B050"/>
                    </w:rPr>
                    <m:t>s</m:t>
                  </m:r>
                </m:sub>
              </m:sSub>
            </m:oMath>
            <w:r w:rsidR="00FB095F" w:rsidRPr="000C1ABF">
              <w:rPr>
                <w:rFonts w:ascii="Times New Roman" w:hAnsi="Times New Roman" w:cs="Times New Roman" w:hint="eastAsia"/>
                <w:color w:val="00B050"/>
              </w:rPr>
              <w:t>，</w:t>
            </w:r>
            <w:r w:rsidR="00FB095F" w:rsidRPr="000C1ABF">
              <w:rPr>
                <w:rFonts w:ascii="Times New Roman" w:hAnsi="Times New Roman" w:cs="Times New Roman" w:hint="eastAsia"/>
                <w:color w:val="00B050"/>
              </w:rPr>
              <w:t>b=</w:t>
            </w:r>
            <w:r w:rsidR="00FB095F" w:rsidRPr="000C1ABF">
              <w:rPr>
                <w:rFonts w:ascii="Times New Roman" w:hAnsi="Times New Roman" w:cs="Times New Roman"/>
                <w:color w:val="00B050"/>
              </w:rPr>
              <w:t>1</w:t>
            </w:r>
            <w:r w:rsidR="00FB095F" w:rsidRPr="000C1ABF">
              <w:rPr>
                <w:rFonts w:ascii="Times New Roman" w:hAnsi="Times New Roman" w:cs="Times New Roman" w:hint="eastAsia"/>
                <w:color w:val="00B050"/>
              </w:rPr>
              <w:t>，</w:t>
            </w:r>
            <w:r w:rsidR="00FB095F" w:rsidRPr="000C1ABF">
              <w:rPr>
                <w:rFonts w:ascii="Times New Roman" w:hAnsi="Times New Roman" w:cs="Times New Roman" w:hint="eastAsia"/>
                <w:color w:val="00B050"/>
              </w:rPr>
              <w:t>s=</w:t>
            </w:r>
            <w:r w:rsidR="00FB095F" w:rsidRPr="000C1ABF">
              <w:rPr>
                <w:rFonts w:ascii="Times New Roman" w:hAnsi="Times New Roman" w:cs="Times New Roman"/>
                <w:color w:val="00B050"/>
              </w:rPr>
              <w:t>1</w:t>
            </w:r>
            <w:r w:rsidR="00FB095F" w:rsidRPr="000C1ABF">
              <w:rPr>
                <w:rFonts w:ascii="Times New Roman" w:hAnsi="Times New Roman" w:cs="Times New Roman" w:hint="eastAsia"/>
                <w:color w:val="00B050"/>
              </w:rPr>
              <w:t>，就是</w:t>
            </w:r>
            <m:oMath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 w:hint="eastAsia"/>
                      <w:color w:val="00B050"/>
                    </w:rPr>
                    <m:t>t</m:t>
                  </m:r>
                </m:e>
                <m:sub>
                  <m:r>
                    <w:rPr>
                      <w:rFonts w:ascii="Cambria Math" w:eastAsia="等线" w:hAnsi="Cambria Math" w:cs="Times New Roman"/>
                      <w:color w:val="00B050"/>
                    </w:rPr>
                    <m:t>11</m:t>
                  </m:r>
                </m:sub>
              </m:sSub>
            </m:oMath>
            <w:r w:rsidR="00FB095F" w:rsidRPr="000C1ABF">
              <w:rPr>
                <w:rFonts w:ascii="Times New Roman" w:hAnsi="Times New Roman" w:cs="Times New Roman" w:hint="eastAsia"/>
                <w:color w:val="00B050"/>
              </w:rPr>
              <w:t>，含义</w:t>
            </w:r>
            <w:r w:rsidR="001D1A52" w:rsidRPr="000C1ABF">
              <w:rPr>
                <w:rFonts w:ascii="Times New Roman" w:hAnsi="Times New Roman" w:cs="Times New Roman" w:hint="eastAsia"/>
                <w:color w:val="00B050"/>
              </w:rPr>
              <w:t>是</w:t>
            </w:r>
            <w:r w:rsidR="00FB095F" w:rsidRPr="000C1ABF">
              <w:rPr>
                <w:rFonts w:ascii="Times New Roman" w:hAnsi="Times New Roman" w:cs="Times New Roman" w:hint="eastAsia"/>
                <w:color w:val="00B050"/>
              </w:rPr>
              <w:t>批次</w:t>
            </w:r>
            <w:r w:rsidR="00FB095F" w:rsidRPr="000C1ABF">
              <w:rPr>
                <w:rFonts w:ascii="Times New Roman" w:hAnsi="Times New Roman" w:cs="Times New Roman" w:hint="eastAsia"/>
                <w:color w:val="00B050"/>
              </w:rPr>
              <w:t>b1</w:t>
            </w:r>
            <w:r w:rsidR="00FB095F" w:rsidRPr="000C1ABF">
              <w:rPr>
                <w:rFonts w:ascii="Times New Roman" w:hAnsi="Times New Roman" w:cs="Times New Roman" w:hint="eastAsia"/>
                <w:color w:val="00B050"/>
              </w:rPr>
              <w:t>中的这</w:t>
            </w:r>
            <w:r w:rsidR="00FB095F" w:rsidRPr="000C1ABF">
              <w:rPr>
                <w:rFonts w:ascii="Times New Roman" w:hAnsi="Times New Roman" w:cs="Times New Roman" w:hint="eastAsia"/>
                <w:color w:val="00B050"/>
              </w:rPr>
              <w:t>3</w:t>
            </w:r>
            <w:r w:rsidR="00FB095F" w:rsidRPr="000C1ABF">
              <w:rPr>
                <w:rFonts w:ascii="Times New Roman" w:hAnsi="Times New Roman" w:cs="Times New Roman"/>
                <w:color w:val="00B050"/>
              </w:rPr>
              <w:t>0</w:t>
            </w:r>
            <w:r w:rsidR="00FB095F" w:rsidRPr="000C1ABF">
              <w:rPr>
                <w:rFonts w:ascii="Times New Roman" w:hAnsi="Times New Roman" w:cs="Times New Roman" w:hint="eastAsia"/>
                <w:color w:val="00B050"/>
              </w:rPr>
              <w:t>个产品的某项工序</w:t>
            </w:r>
            <w:r w:rsidR="001D1A52" w:rsidRPr="000C1ABF">
              <w:rPr>
                <w:rFonts w:ascii="Times New Roman" w:hAnsi="Times New Roman" w:cs="Times New Roman" w:hint="eastAsia"/>
                <w:color w:val="00B050"/>
              </w:rPr>
              <w:t>s</w:t>
            </w:r>
            <w:r w:rsidR="001D1A52" w:rsidRPr="000C1ABF">
              <w:rPr>
                <w:rFonts w:ascii="Times New Roman" w:hAnsi="Times New Roman" w:cs="Times New Roman"/>
                <w:color w:val="00B050"/>
              </w:rPr>
              <w:t>1</w:t>
            </w:r>
            <w:r w:rsidR="001D1A52" w:rsidRPr="000C1ABF">
              <w:rPr>
                <w:rFonts w:ascii="Times New Roman" w:hAnsi="Times New Roman" w:cs="Times New Roman" w:hint="eastAsia"/>
                <w:color w:val="00B050"/>
              </w:rPr>
              <w:t>，比如涂漆，标准处理时间是</w:t>
            </w:r>
            <w:r w:rsidR="001D1A52" w:rsidRPr="000C1ABF">
              <w:rPr>
                <w:rFonts w:ascii="Times New Roman" w:hAnsi="Times New Roman" w:cs="Times New Roman" w:hint="eastAsia"/>
                <w:color w:val="00B050"/>
              </w:rPr>
              <w:t>0</w:t>
            </w:r>
            <w:r w:rsidR="001D1A52" w:rsidRPr="000C1ABF">
              <w:rPr>
                <w:rFonts w:ascii="Times New Roman" w:hAnsi="Times New Roman" w:cs="Times New Roman"/>
                <w:color w:val="00B050"/>
              </w:rPr>
              <w:t>.5</w:t>
            </w:r>
            <w:r w:rsidR="001D1A52" w:rsidRPr="000C1ABF">
              <w:rPr>
                <w:rFonts w:ascii="Times New Roman" w:hAnsi="Times New Roman" w:cs="Times New Roman" w:hint="eastAsia"/>
                <w:color w:val="00B050"/>
              </w:rPr>
              <w:t>h=</w:t>
            </w:r>
            <m:oMath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 w:hint="eastAsia"/>
                      <w:color w:val="00B050"/>
                    </w:rPr>
                    <m:t>t</m:t>
                  </m:r>
                </m:e>
                <m:sub>
                  <m:r>
                    <w:rPr>
                      <w:rFonts w:ascii="Cambria Math" w:eastAsia="等线" w:hAnsi="Cambria Math" w:cs="Times New Roman"/>
                      <w:color w:val="00B050"/>
                    </w:rPr>
                    <m:t>11</m:t>
                  </m:r>
                </m:sub>
              </m:sSub>
            </m:oMath>
            <w:r w:rsidR="001D1A52"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3334ED" w:rsidTr="00082D4F">
        <w:tc>
          <w:tcPr>
            <w:tcW w:w="1867" w:type="dxa"/>
          </w:tcPr>
          <w:p w:rsidR="003334ED" w:rsidRDefault="004330CB">
            <w:pPr>
              <w:rPr>
                <w:rFonts w:ascii="Times New Roman" w:eastAsia="等线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eastAsia="等线" w:hAnsi="Cambria Math" w:cs="Times New Roman" w:hint="eastAsia"/>
                      </w:rPr>
                      <m:t>ws</m:t>
                    </m:r>
                  </m:sub>
                </m:sSub>
              </m:oMath>
            </m:oMathPara>
          </w:p>
        </w:tc>
        <w:tc>
          <w:tcPr>
            <w:tcW w:w="6429" w:type="dxa"/>
          </w:tcPr>
          <w:p w:rsidR="000C1ABF" w:rsidRDefault="00082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工人工序熟练程度</w:t>
            </w:r>
            <w:r w:rsidR="000C1ABF">
              <w:rPr>
                <w:rFonts w:ascii="Times New Roman" w:hAnsi="Times New Roman" w:cs="Times New Roman" w:hint="eastAsia"/>
              </w:rPr>
              <w:t>。</w:t>
            </w:r>
          </w:p>
          <w:p w:rsidR="000C1ABF" w:rsidRDefault="000C1ABF" w:rsidP="000272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</w:t>
            </w:r>
            <w:r w:rsidRPr="006433F0">
              <w:rPr>
                <w:rFonts w:ascii="Times New Roman" w:hAnsi="Times New Roman" w:cs="Times New Roman" w:hint="eastAsia"/>
                <w:color w:val="403152" w:themeColor="accent4" w:themeShade="80"/>
              </w:rPr>
              <w:t>比如</w:t>
            </w:r>
            <m:oMath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  <w:color w:val="403152" w:themeColor="accent4" w:themeShade="80"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 w:hint="eastAsia"/>
                      <w:color w:val="403152" w:themeColor="accent4" w:themeShade="80"/>
                    </w:rPr>
                    <m:t>f</m:t>
                  </m:r>
                </m:e>
                <m:sub>
                  <m:r>
                    <w:rPr>
                      <w:rFonts w:ascii="Cambria Math" w:eastAsia="等线" w:hAnsi="Cambria Math" w:cs="Times New Roman"/>
                      <w:color w:val="403152" w:themeColor="accent4" w:themeShade="80"/>
                    </w:rPr>
                    <m:t>11</m:t>
                  </m:r>
                  <m:r>
                    <w:rPr>
                      <w:rFonts w:ascii="Cambria Math" w:eastAsia="等线" w:hAnsi="Cambria Math" w:cs="Times New Roman" w:hint="eastAsia"/>
                      <w:color w:val="403152" w:themeColor="accent4" w:themeShade="80"/>
                    </w:rPr>
                    <m:t>,</m:t>
                  </m:r>
                </m:sub>
              </m:sSub>
              <m:r>
                <w:rPr>
                  <w:rFonts w:ascii="Cambria Math" w:eastAsia="等线" w:hAnsi="Cambria Math" w:cs="Times New Roman" w:hint="eastAsia"/>
                  <w:color w:val="403152" w:themeColor="accent4" w:themeShade="80"/>
                </w:rPr>
                <m:t>=</m:t>
              </m:r>
              <m:r>
                <w:rPr>
                  <w:rFonts w:ascii="Cambria Math" w:eastAsia="等线" w:hAnsi="Cambria Math" w:cs="Times New Roman"/>
                  <w:color w:val="403152" w:themeColor="accent4" w:themeShade="80"/>
                </w:rPr>
                <m:t>0.6</m:t>
              </m:r>
            </m:oMath>
            <w:r w:rsidRPr="006433F0">
              <w:rPr>
                <w:rFonts w:ascii="Times New Roman" w:hAnsi="Times New Roman" w:cs="Times New Roman" w:hint="eastAsia"/>
                <w:color w:val="403152" w:themeColor="accent4" w:themeShade="80"/>
              </w:rPr>
              <w:t>就是工人</w:t>
            </w:r>
            <w:r w:rsidRPr="006433F0">
              <w:rPr>
                <w:rFonts w:ascii="Times New Roman" w:hAnsi="Times New Roman" w:cs="Times New Roman" w:hint="eastAsia"/>
                <w:color w:val="403152" w:themeColor="accent4" w:themeShade="80"/>
              </w:rPr>
              <w:t>w</w:t>
            </w:r>
            <w:r w:rsidRPr="006433F0">
              <w:rPr>
                <w:rFonts w:ascii="Times New Roman" w:hAnsi="Times New Roman" w:cs="Times New Roman"/>
                <w:color w:val="403152" w:themeColor="accent4" w:themeShade="80"/>
              </w:rPr>
              <w:t>1</w:t>
            </w:r>
            <w:r w:rsidR="00C278E1" w:rsidRPr="006433F0">
              <w:rPr>
                <w:rFonts w:ascii="Times New Roman" w:hAnsi="Times New Roman" w:cs="Times New Roman" w:hint="eastAsia"/>
                <w:color w:val="403152" w:themeColor="accent4" w:themeShade="80"/>
              </w:rPr>
              <w:t>做涂漆工序</w:t>
            </w:r>
            <w:r w:rsidR="00C278E1" w:rsidRPr="006433F0">
              <w:rPr>
                <w:rFonts w:ascii="Times New Roman" w:hAnsi="Times New Roman" w:cs="Times New Roman" w:hint="eastAsia"/>
                <w:color w:val="403152" w:themeColor="accent4" w:themeShade="80"/>
              </w:rPr>
              <w:t>s</w:t>
            </w:r>
            <w:r w:rsidR="00C278E1" w:rsidRPr="006433F0">
              <w:rPr>
                <w:rFonts w:ascii="Times New Roman" w:hAnsi="Times New Roman" w:cs="Times New Roman"/>
                <w:color w:val="403152" w:themeColor="accent4" w:themeShade="80"/>
              </w:rPr>
              <w:t>1</w:t>
            </w:r>
            <w:r w:rsidR="00C278E1" w:rsidRPr="006433F0">
              <w:rPr>
                <w:rFonts w:ascii="Times New Roman" w:hAnsi="Times New Roman" w:cs="Times New Roman" w:hint="eastAsia"/>
                <w:color w:val="403152" w:themeColor="accent4" w:themeShade="80"/>
              </w:rPr>
              <w:t>的熟练程度</w:t>
            </w:r>
            <w:r w:rsidR="006471B2" w:rsidRPr="006433F0">
              <w:rPr>
                <w:rFonts w:ascii="Times New Roman" w:hAnsi="Times New Roman" w:cs="Times New Roman" w:hint="eastAsia"/>
                <w:color w:val="403152" w:themeColor="accent4" w:themeShade="80"/>
              </w:rPr>
              <w:t>为</w:t>
            </w:r>
            <w:r w:rsidR="006471B2" w:rsidRPr="006433F0">
              <w:rPr>
                <w:rFonts w:ascii="Times New Roman" w:hAnsi="Times New Roman" w:cs="Times New Roman" w:hint="eastAsia"/>
                <w:color w:val="403152" w:themeColor="accent4" w:themeShade="80"/>
              </w:rPr>
              <w:t>0</w:t>
            </w:r>
            <w:r w:rsidR="006471B2" w:rsidRPr="006433F0">
              <w:rPr>
                <w:rFonts w:ascii="Times New Roman" w:hAnsi="Times New Roman" w:cs="Times New Roman"/>
                <w:color w:val="403152" w:themeColor="accent4" w:themeShade="80"/>
              </w:rPr>
              <w:t>.6</w:t>
            </w:r>
            <w:r w:rsidR="006471B2" w:rsidRPr="006433F0">
              <w:rPr>
                <w:rFonts w:ascii="Times New Roman" w:hAnsi="Times New Roman" w:cs="Times New Roman" w:hint="eastAsia"/>
                <w:color w:val="403152" w:themeColor="accent4" w:themeShade="80"/>
              </w:rPr>
              <w:t>，算是一般般熟练</w:t>
            </w:r>
            <w:r w:rsidR="0002723A">
              <w:rPr>
                <w:rFonts w:ascii="Times New Roman" w:hAnsi="Times New Roman" w:cs="Times New Roman" w:hint="eastAsia"/>
                <w:color w:val="403152" w:themeColor="accent4" w:themeShade="80"/>
              </w:rPr>
              <w:t>，工</w:t>
            </w:r>
            <w:r w:rsidR="00C278E1" w:rsidRPr="006433F0">
              <w:rPr>
                <w:rFonts w:ascii="Times New Roman" w:hAnsi="Times New Roman" w:cs="Times New Roman" w:hint="eastAsia"/>
                <w:color w:val="403152" w:themeColor="accent4" w:themeShade="80"/>
              </w:rPr>
              <w:t>人熟练程度高</w:t>
            </w:r>
            <w:r w:rsidR="0002723A">
              <w:rPr>
                <w:rFonts w:ascii="Times New Roman" w:hAnsi="Times New Roman" w:cs="Times New Roman" w:hint="eastAsia"/>
                <w:color w:val="403152" w:themeColor="accent4" w:themeShade="80"/>
              </w:rPr>
              <w:t>，花完成工序</w:t>
            </w:r>
            <w:r w:rsidR="00C278E1" w:rsidRPr="006433F0">
              <w:rPr>
                <w:rFonts w:ascii="Times New Roman" w:hAnsi="Times New Roman" w:cs="Times New Roman" w:hint="eastAsia"/>
                <w:color w:val="403152" w:themeColor="accent4" w:themeShade="80"/>
              </w:rPr>
              <w:t>时间就少</w:t>
            </w:r>
            <w:r w:rsidR="006471B2" w:rsidRPr="006433F0">
              <w:rPr>
                <w:rFonts w:ascii="Times New Roman" w:hAnsi="Times New Roman" w:cs="Times New Roman" w:hint="eastAsia"/>
                <w:color w:val="403152" w:themeColor="accent4" w:themeShade="80"/>
              </w:rPr>
              <w:t>，所以同样的工序要进行分配</w:t>
            </w:r>
            <w:r w:rsidR="00C278E1" w:rsidRPr="006433F0">
              <w:rPr>
                <w:rFonts w:ascii="Times New Roman" w:hAnsi="Times New Roman" w:cs="Times New Roman" w:hint="eastAsia"/>
                <w:color w:val="403152" w:themeColor="accent4" w:themeShade="80"/>
              </w:rPr>
              <w:t>的目的在这里</w:t>
            </w:r>
            <w:r w:rsidR="006471B2" w:rsidRPr="006433F0">
              <w:rPr>
                <w:rFonts w:ascii="Times New Roman" w:hAnsi="Times New Roman" w:cs="Times New Roman" w:hint="eastAsia"/>
                <w:color w:val="403152" w:themeColor="accent4" w:themeShade="80"/>
              </w:rPr>
              <w:t>，分给做这个工序</w:t>
            </w:r>
            <w:r w:rsidR="00C278E1" w:rsidRPr="006433F0">
              <w:rPr>
                <w:rFonts w:ascii="Times New Roman" w:hAnsi="Times New Roman" w:cs="Times New Roman" w:hint="eastAsia"/>
                <w:color w:val="403152" w:themeColor="accent4" w:themeShade="80"/>
              </w:rPr>
              <w:t>熟练程度高的</w:t>
            </w:r>
            <w:r w:rsidR="006471B2" w:rsidRPr="006433F0">
              <w:rPr>
                <w:rFonts w:ascii="Times New Roman" w:hAnsi="Times New Roman" w:cs="Times New Roman" w:hint="eastAsia"/>
                <w:color w:val="403152" w:themeColor="accent4" w:themeShade="80"/>
              </w:rPr>
              <w:t>工人</w:t>
            </w:r>
            <w:r w:rsidR="00C278E1" w:rsidRPr="006433F0">
              <w:rPr>
                <w:rFonts w:ascii="Times New Roman" w:hAnsi="Times New Roman" w:cs="Times New Roman" w:hint="eastAsia"/>
                <w:color w:val="403152" w:themeColor="accent4" w:themeShade="80"/>
              </w:rPr>
              <w:t>，就有利于工人的工作量减少。</w:t>
            </w:r>
            <w:r w:rsidR="006471B2"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3334ED" w:rsidTr="00082D4F">
        <w:tc>
          <w:tcPr>
            <w:tcW w:w="1867" w:type="dxa"/>
          </w:tcPr>
          <w:p w:rsidR="003334ED" w:rsidRDefault="004330CB">
            <w:pPr>
              <w:rPr>
                <w:rFonts w:ascii="Times New Roman" w:eastAsia="等线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ws</m:t>
                    </m:r>
                  </m:sub>
                </m:sSub>
              </m:oMath>
            </m:oMathPara>
          </w:p>
        </w:tc>
        <w:tc>
          <w:tcPr>
            <w:tcW w:w="6429" w:type="dxa"/>
          </w:tcPr>
          <w:p w:rsidR="000E6AE8" w:rsidRDefault="00C05E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表示工人能否</w:t>
            </w:r>
            <w:r w:rsidR="00A84DB8">
              <w:rPr>
                <w:rFonts w:ascii="Times New Roman" w:hAnsi="Times New Roman" w:cs="Times New Roman" w:hint="eastAsia"/>
              </w:rPr>
              <w:t>完成工序</w:t>
            </w:r>
            <w:r w:rsidR="00A84DB8">
              <w:rPr>
                <w:rFonts w:ascii="Times New Roman" w:hAnsi="Times New Roman" w:cs="Times New Roman" w:hint="eastAsia"/>
              </w:rPr>
              <w:t>s</w:t>
            </w:r>
            <w:r w:rsidR="00A84DB8">
              <w:rPr>
                <w:rFonts w:ascii="Times New Roman" w:hAnsi="Times New Roman" w:cs="Times New Roman" w:hint="eastAsia"/>
              </w:rPr>
              <w:t>。</w:t>
            </w:r>
          </w:p>
          <w:p w:rsidR="00423D61" w:rsidRPr="00423D61" w:rsidRDefault="00423D61" w:rsidP="000E6AE8">
            <w:pPr>
              <w:rPr>
                <w:rFonts w:ascii="Times New Roman" w:hAnsi="Times New Roman" w:cs="Times New Roman"/>
                <w:color w:val="984806" w:themeColor="accent6" w:themeShade="80"/>
              </w:rPr>
            </w:pPr>
            <w:r w:rsidRPr="00423D61">
              <w:rPr>
                <w:rFonts w:ascii="Times New Roman" w:hAnsi="Times New Roman" w:cs="Times New Roman" w:hint="eastAsia"/>
                <w:color w:val="984806" w:themeColor="accent6" w:themeShade="80"/>
              </w:rPr>
              <w:t>（</w:t>
            </w:r>
            <w:r w:rsidR="000E6AE8" w:rsidRPr="00423D61">
              <w:rPr>
                <w:rFonts w:ascii="Times New Roman" w:hAnsi="Times New Roman" w:cs="Times New Roman" w:hint="eastAsia"/>
                <w:color w:val="984806" w:themeColor="accent6" w:themeShade="80"/>
              </w:rPr>
              <w:t>假设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984806" w:themeColor="accent6" w:themeShade="8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984806" w:themeColor="accent6" w:themeShade="8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984806" w:themeColor="accent6" w:themeShade="80"/>
                    </w:rPr>
                    <m:t>ws</m:t>
                  </m:r>
                </m:sub>
              </m:sSub>
              <m:r>
                <w:rPr>
                  <w:rFonts w:ascii="Cambria Math" w:hAnsi="Cambria Math" w:cs="Times New Roman"/>
                  <w:color w:val="984806" w:themeColor="accent6" w:themeShade="80"/>
                </w:rPr>
                <m:t xml:space="preserve"> </m:t>
              </m:r>
            </m:oMath>
            <w:r w:rsidR="000E6AE8" w:rsidRPr="00423D61">
              <w:rPr>
                <w:rFonts w:ascii="Times New Roman" w:hAnsi="Times New Roman" w:cs="Times New Roman" w:hint="eastAsia"/>
                <w:color w:val="984806" w:themeColor="accent6" w:themeShade="80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984806" w:themeColor="accent6" w:themeShade="8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984806" w:themeColor="accent6" w:themeShade="8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984806" w:themeColor="accent6" w:themeShade="80"/>
                    </w:rPr>
                    <m:t>11</m:t>
                  </m:r>
                </m:sub>
              </m:sSub>
            </m:oMath>
            <w:r w:rsidR="00C05E7A" w:rsidRPr="00423D61">
              <w:rPr>
                <w:rFonts w:ascii="Times New Roman" w:hAnsi="Times New Roman" w:cs="Times New Roman" w:hint="eastAsia"/>
                <w:color w:val="984806" w:themeColor="accent6" w:themeShade="80"/>
              </w:rPr>
              <w:t>=</w:t>
            </w:r>
            <w:r w:rsidR="00C05E7A" w:rsidRPr="00423D61">
              <w:rPr>
                <w:rFonts w:ascii="Times New Roman" w:hAnsi="Times New Roman" w:cs="Times New Roman"/>
                <w:color w:val="984806" w:themeColor="accent6" w:themeShade="80"/>
              </w:rPr>
              <w:t>1</w:t>
            </w:r>
            <w:r w:rsidR="000E6AE8" w:rsidRPr="00423D61">
              <w:rPr>
                <w:rFonts w:ascii="Times New Roman" w:hAnsi="Times New Roman" w:cs="Times New Roman" w:hint="eastAsia"/>
                <w:color w:val="984806" w:themeColor="accent6" w:themeShade="80"/>
              </w:rPr>
              <w:t>就是工人</w:t>
            </w:r>
            <w:r w:rsidR="000E6AE8" w:rsidRPr="00423D61">
              <w:rPr>
                <w:rFonts w:ascii="Times New Roman" w:hAnsi="Times New Roman" w:cs="Times New Roman" w:hint="eastAsia"/>
                <w:color w:val="984806" w:themeColor="accent6" w:themeShade="80"/>
              </w:rPr>
              <w:t>w1</w:t>
            </w:r>
            <w:r w:rsidR="00C05E7A" w:rsidRPr="00423D61">
              <w:rPr>
                <w:rFonts w:ascii="Times New Roman" w:hAnsi="Times New Roman" w:cs="Times New Roman" w:hint="eastAsia"/>
                <w:color w:val="984806" w:themeColor="accent6" w:themeShade="80"/>
              </w:rPr>
              <w:t>可以做</w:t>
            </w:r>
            <w:r w:rsidR="00C05E7A" w:rsidRPr="00423D61">
              <w:rPr>
                <w:rFonts w:ascii="Times New Roman" w:hAnsi="Times New Roman" w:cs="Times New Roman" w:hint="eastAsia"/>
                <w:color w:val="984806" w:themeColor="accent6" w:themeShade="80"/>
              </w:rPr>
              <w:t>s1</w:t>
            </w:r>
            <w:r w:rsidR="00C05E7A" w:rsidRPr="00423D61">
              <w:rPr>
                <w:rFonts w:ascii="Times New Roman" w:hAnsi="Times New Roman" w:cs="Times New Roman" w:hint="eastAsia"/>
                <w:color w:val="984806" w:themeColor="accent6" w:themeShade="80"/>
              </w:rPr>
              <w:t>，否则</w:t>
            </w:r>
            <w:r w:rsidR="00C05E7A" w:rsidRPr="00423D61">
              <w:rPr>
                <w:rFonts w:ascii="Times New Roman" w:hAnsi="Times New Roman" w:cs="Times New Roman" w:hint="eastAsia"/>
                <w:color w:val="984806" w:themeColor="accent6" w:themeShade="80"/>
              </w:rPr>
              <w:t>=</w:t>
            </w:r>
            <w:r w:rsidR="00C05E7A" w:rsidRPr="00423D61">
              <w:rPr>
                <w:rFonts w:ascii="Times New Roman" w:hAnsi="Times New Roman" w:cs="Times New Roman"/>
                <w:color w:val="984806" w:themeColor="accent6" w:themeShade="80"/>
              </w:rPr>
              <w:t>0</w:t>
            </w:r>
            <w:r w:rsidR="00C05E7A" w:rsidRPr="00423D61">
              <w:rPr>
                <w:rFonts w:ascii="Times New Roman" w:hAnsi="Times New Roman" w:cs="Times New Roman" w:hint="eastAsia"/>
                <w:color w:val="984806" w:themeColor="accent6" w:themeShade="80"/>
              </w:rPr>
              <w:t>。</w:t>
            </w:r>
            <w:r w:rsidRPr="00423D61">
              <w:rPr>
                <w:rFonts w:ascii="Times New Roman" w:hAnsi="Times New Roman" w:cs="Times New Roman" w:hint="eastAsia"/>
                <w:color w:val="984806" w:themeColor="accent6" w:themeShade="80"/>
              </w:rPr>
              <w:t>）</w:t>
            </w:r>
          </w:p>
          <w:p w:rsidR="003334ED" w:rsidRPr="00A84DB8" w:rsidRDefault="00FD1A0E" w:rsidP="000E6A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if</w:t>
            </w: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 w:hint="eastAsia"/>
                </w:rPr>
                <m:t>s</m:t>
              </m:r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e</m:t>
                  </m:r>
                </m:e>
                <m:sub>
                  <m:r>
                    <w:rPr>
                      <w:rFonts w:ascii="Cambria Math" w:hAnsi="Cambria Math"/>
                    </w:rPr>
                    <m:t>ws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 xml:space="preserve"> equals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3334ED" w:rsidTr="00082D4F">
        <w:tc>
          <w:tcPr>
            <w:tcW w:w="1867" w:type="dxa"/>
          </w:tcPr>
          <w:p w:rsidR="003334ED" w:rsidRDefault="00FD1A0E">
            <w:pPr>
              <w:rPr>
                <w:rFonts w:ascii="Times New Roman" w:eastAsia="等线" w:hAnsi="Times New Roman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</w:rPr>
                  <m:t>N</m:t>
                </m:r>
              </m:oMath>
            </m:oMathPara>
          </w:p>
        </w:tc>
        <w:tc>
          <w:tcPr>
            <w:tcW w:w="6429" w:type="dxa"/>
          </w:tcPr>
          <w:p w:rsidR="003334ED" w:rsidRDefault="00423D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每个</w:t>
            </w:r>
            <w:r>
              <w:rPr>
                <w:rFonts w:ascii="Times New Roman" w:hAnsi="Times New Roman" w:cs="Times New Roman" w:hint="eastAsia"/>
              </w:rPr>
              <w:t>seru</w:t>
            </w:r>
            <w:r>
              <w:rPr>
                <w:rFonts w:ascii="Times New Roman" w:hAnsi="Times New Roman" w:cs="Times New Roman" w:hint="eastAsia"/>
              </w:rPr>
              <w:t>分配到的最大工人数。</w:t>
            </w:r>
          </w:p>
          <w:p w:rsidR="00423D61" w:rsidRDefault="00423D61">
            <w:pPr>
              <w:rPr>
                <w:rFonts w:ascii="Times New Roman" w:hAnsi="Times New Roman" w:cs="Times New Roman"/>
              </w:rPr>
            </w:pPr>
            <w:r w:rsidRPr="00423D61">
              <w:rPr>
                <w:rFonts w:ascii="Times New Roman" w:hAnsi="Times New Roman" w:cs="Times New Roman" w:hint="eastAsia"/>
                <w:color w:val="00B050"/>
              </w:rPr>
              <w:t>（每个</w:t>
            </w:r>
            <w:r w:rsidRPr="00423D61">
              <w:rPr>
                <w:rFonts w:ascii="Times New Roman" w:hAnsi="Times New Roman" w:cs="Times New Roman" w:hint="eastAsia"/>
                <w:color w:val="00B050"/>
              </w:rPr>
              <w:t>seru</w:t>
            </w:r>
            <w:r w:rsidRPr="00423D61">
              <w:rPr>
                <w:rFonts w:ascii="Times New Roman" w:hAnsi="Times New Roman" w:cs="Times New Roman" w:hint="eastAsia"/>
                <w:color w:val="00B050"/>
              </w:rPr>
              <w:t>中不能有超过</w:t>
            </w:r>
            <w:r w:rsidRPr="00423D61">
              <w:rPr>
                <w:rFonts w:ascii="Times New Roman" w:hAnsi="Times New Roman" w:cs="Times New Roman" w:hint="eastAsia"/>
                <w:color w:val="00B050"/>
              </w:rPr>
              <w:t>N</w:t>
            </w:r>
            <w:r w:rsidRPr="00423D61">
              <w:rPr>
                <w:rFonts w:ascii="Times New Roman" w:hAnsi="Times New Roman" w:cs="Times New Roman" w:hint="eastAsia"/>
                <w:color w:val="00B050"/>
              </w:rPr>
              <w:t>个数的工人。）</w:t>
            </w:r>
          </w:p>
        </w:tc>
      </w:tr>
      <w:tr w:rsidR="003334ED" w:rsidTr="00082D4F">
        <w:tc>
          <w:tcPr>
            <w:tcW w:w="1867" w:type="dxa"/>
          </w:tcPr>
          <w:p w:rsidR="003334ED" w:rsidRDefault="00FD1A0E">
            <w:pPr>
              <w:rPr>
                <w:rFonts w:ascii="Times New Roman" w:eastAsia="等线" w:hAnsi="Times New Roman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</w:rPr>
                  <m:t>M</m:t>
                </m:r>
              </m:oMath>
            </m:oMathPara>
          </w:p>
        </w:tc>
        <w:tc>
          <w:tcPr>
            <w:tcW w:w="6429" w:type="dxa"/>
          </w:tcPr>
          <w:p w:rsidR="003334ED" w:rsidRDefault="00EE65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分配给每个工人的最多工序的</w:t>
            </w:r>
            <w:r w:rsidRPr="00EE65FD">
              <w:rPr>
                <w:rFonts w:ascii="Times New Roman" w:hAnsi="Times New Roman" w:cs="Times New Roman" w:hint="eastAsia"/>
              </w:rPr>
              <w:t>数</w:t>
            </w:r>
            <w:r>
              <w:rPr>
                <w:rFonts w:ascii="Times New Roman" w:hAnsi="Times New Roman" w:cs="Times New Roman" w:hint="eastAsia"/>
              </w:rPr>
              <w:t>量。</w:t>
            </w:r>
          </w:p>
        </w:tc>
      </w:tr>
      <w:tr w:rsidR="003334ED" w:rsidTr="00082D4F">
        <w:tc>
          <w:tcPr>
            <w:tcW w:w="1867" w:type="dxa"/>
          </w:tcPr>
          <w:p w:rsidR="003334ED" w:rsidRDefault="00FD1A0E">
            <w:pPr>
              <w:rPr>
                <w:rFonts w:ascii="Times New Roman" w:eastAsia="等线" w:hAnsi="Times New Roman" w:cs="Times New Roman"/>
              </w:rPr>
            </w:pPr>
            <w:r>
              <w:rPr>
                <w:rFonts w:ascii="Times New Roman" w:eastAsia="等线" w:hAnsi="Times New Roman" w:cs="Times New Roman" w:hint="eastAsia"/>
              </w:rPr>
              <w:t>Variables</w:t>
            </w:r>
            <w:r w:rsidR="00EE65FD">
              <w:rPr>
                <w:rFonts w:ascii="Times New Roman" w:eastAsia="等线" w:hAnsi="Times New Roman" w:cs="Times New Roman" w:hint="eastAsia"/>
              </w:rPr>
              <w:t>决策变量</w:t>
            </w:r>
          </w:p>
        </w:tc>
        <w:tc>
          <w:tcPr>
            <w:tcW w:w="6429" w:type="dxa"/>
          </w:tcPr>
          <w:p w:rsidR="003334ED" w:rsidRDefault="003334ED">
            <w:pPr>
              <w:rPr>
                <w:rFonts w:ascii="Times New Roman" w:hAnsi="Times New Roman" w:cs="Times New Roman"/>
              </w:rPr>
            </w:pPr>
          </w:p>
        </w:tc>
      </w:tr>
      <w:tr w:rsidR="003334ED" w:rsidTr="00082D4F">
        <w:tc>
          <w:tcPr>
            <w:tcW w:w="1867" w:type="dxa"/>
          </w:tcPr>
          <w:p w:rsidR="003334ED" w:rsidRDefault="004330CB">
            <w:pPr>
              <w:rPr>
                <w:rFonts w:ascii="Times New Roman" w:eastAsia="等线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eastAsia="等线" w:hAnsi="Cambria Math" w:cs="Times New Roman" w:hint="eastAsia"/>
                      </w:rPr>
                      <m:t>wc</m:t>
                    </m:r>
                  </m:sub>
                </m:sSub>
              </m:oMath>
            </m:oMathPara>
          </w:p>
        </w:tc>
        <w:tc>
          <w:tcPr>
            <w:tcW w:w="6429" w:type="dxa"/>
          </w:tcPr>
          <w:p w:rsidR="00EE65FD" w:rsidRDefault="00EE65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表示工人的分配</w:t>
            </w:r>
            <w:r w:rsidR="00FC267B">
              <w:rPr>
                <w:rFonts w:ascii="Times New Roman" w:hAnsi="Times New Roman" w:cs="Times New Roman" w:hint="eastAsia"/>
              </w:rPr>
              <w:t>。</w:t>
            </w:r>
          </w:p>
          <w:p w:rsidR="00296A8A" w:rsidRDefault="00EE65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</w:t>
            </w:r>
            <w:r w:rsidRPr="00296A8A">
              <w:rPr>
                <w:rFonts w:ascii="Times New Roman" w:hAnsi="Times New Roman" w:cs="Times New Roman" w:hint="eastAsia"/>
                <w:color w:val="00B050"/>
              </w:rPr>
              <w:t>如果工人</w:t>
            </w:r>
            <w:r w:rsidRPr="00296A8A">
              <w:rPr>
                <w:rFonts w:ascii="Times New Roman" w:hAnsi="Times New Roman" w:cs="Times New Roman" w:hint="eastAsia"/>
                <w:color w:val="00B050"/>
              </w:rPr>
              <w:t>w1</w:t>
            </w:r>
            <w:r w:rsidRPr="00296A8A">
              <w:rPr>
                <w:rFonts w:ascii="Times New Roman" w:hAnsi="Times New Roman" w:cs="Times New Roman" w:hint="eastAsia"/>
                <w:color w:val="00B050"/>
              </w:rPr>
              <w:t>被分配到了</w:t>
            </w:r>
            <w:r w:rsidRPr="00296A8A">
              <w:rPr>
                <w:rFonts w:ascii="Times New Roman" w:hAnsi="Times New Roman" w:cs="Times New Roman" w:hint="eastAsia"/>
                <w:color w:val="00B050"/>
              </w:rPr>
              <w:t>c1</w:t>
            </w:r>
            <w:r w:rsidRPr="00296A8A">
              <w:rPr>
                <w:rFonts w:ascii="Times New Roman" w:hAnsi="Times New Roman" w:cs="Times New Roman" w:hint="eastAsia"/>
                <w:color w:val="00B050"/>
              </w:rPr>
              <w:t>中，那么</w:t>
            </w:r>
            <m:oMath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 w:hint="eastAsia"/>
                      <w:color w:val="00B050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Times New Roman"/>
                      <w:color w:val="00B050"/>
                    </w:rPr>
                    <m:t>11</m:t>
                  </m:r>
                </m:sub>
              </m:sSub>
              <m:r>
                <w:rPr>
                  <w:rFonts w:ascii="Cambria Math" w:eastAsia="等线" w:hAnsi="Cambria Math" w:cs="Times New Roman" w:hint="eastAsia"/>
                  <w:color w:val="00B050"/>
                </w:rPr>
                <m:t>=</m:t>
              </m:r>
              <m:r>
                <w:rPr>
                  <w:rFonts w:ascii="Cambria Math" w:eastAsia="等线" w:hAnsi="Cambria Math" w:cs="Times New Roman"/>
                  <w:color w:val="00B050"/>
                </w:rPr>
                <m:t>1</m:t>
              </m:r>
            </m:oMath>
            <w:r w:rsidR="00296A8A" w:rsidRPr="00296A8A">
              <w:rPr>
                <w:rFonts w:ascii="Times New Roman" w:hAnsi="Times New Roman" w:cs="Times New Roman" w:hint="eastAsia"/>
                <w:color w:val="00B050"/>
              </w:rPr>
              <w:t>，否则等于</w:t>
            </w:r>
            <w:r w:rsidR="00296A8A" w:rsidRPr="00296A8A">
              <w:rPr>
                <w:rFonts w:ascii="Times New Roman" w:hAnsi="Times New Roman" w:cs="Times New Roman" w:hint="eastAsia"/>
                <w:color w:val="00B050"/>
              </w:rPr>
              <w:t>0</w:t>
            </w:r>
            <w:r w:rsidR="00296A8A" w:rsidRPr="00296A8A">
              <w:rPr>
                <w:rFonts w:ascii="Times New Roman" w:hAnsi="Times New Roman" w:cs="Times New Roman" w:hint="eastAsia"/>
                <w:color w:val="00B050"/>
              </w:rPr>
              <w:t>）</w:t>
            </w:r>
          </w:p>
          <w:p w:rsidR="003334ED" w:rsidRDefault="00FD1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if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worker</w:t>
            </w:r>
            <m:oMath>
              <m:r>
                <w:rPr>
                  <w:rFonts w:ascii="Cambria Math" w:hAnsi="Cambria Math" w:cs="Times New Roman" w:hint="eastAsia"/>
                </w:rPr>
                <m:t xml:space="preserve"> w</m:t>
              </m:r>
            </m:oMath>
            <w:r>
              <w:rPr>
                <w:rFonts w:ascii="Times New Roman" w:hAnsi="Times New Roman" w:cs="Times New Roman" w:hint="eastAsia"/>
              </w:rPr>
              <w:t xml:space="preserve"> is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assigned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into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  <w:i/>
                <w:iCs/>
              </w:rPr>
              <w:t>seru</w:t>
            </w: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 w:hint="eastAsia"/>
                </w:rPr>
                <m:t>c</m:t>
              </m:r>
            </m:oMath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 w:hint="eastAsia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Times New Roman" w:hint="eastAsia"/>
                    </w:rPr>
                    <m:t>wc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 xml:space="preserve"> equals</w:t>
            </w:r>
            <w:r>
              <w:rPr>
                <w:rFonts w:ascii="Times New Roman" w:hAnsi="Times New Roman" w:cs="Times New Roman"/>
              </w:rPr>
              <w:t xml:space="preserve"> 1.</w:t>
            </w:r>
          </w:p>
        </w:tc>
      </w:tr>
      <w:tr w:rsidR="003334ED" w:rsidTr="00082D4F">
        <w:tc>
          <w:tcPr>
            <w:tcW w:w="1867" w:type="dxa"/>
          </w:tcPr>
          <w:p w:rsidR="003334ED" w:rsidRDefault="00FD1A0E">
            <w:pPr>
              <w:rPr>
                <w:rFonts w:ascii="Times New Roman" w:eastAsia="等线" w:hAnsi="Times New Roman" w:cs="Times New Roman"/>
              </w:rPr>
            </w:pPr>
            <w:r>
              <w:rPr>
                <w:rFonts w:ascii="Times New Roman" w:eastAsia="等线" w:hAnsi="Times New Roman" w:cs="Times New Roman" w:hint="eastAsia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color w:val="FF000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FF0000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FF0000"/>
                    </w:rPr>
                    <m:t>bc</m:t>
                  </m:r>
                </m:sub>
              </m:sSub>
            </m:oMath>
          </w:p>
        </w:tc>
        <w:tc>
          <w:tcPr>
            <w:tcW w:w="6429" w:type="dxa"/>
          </w:tcPr>
          <w:p w:rsidR="003334ED" w:rsidRPr="00FC267B" w:rsidRDefault="00082D4F">
            <w:pPr>
              <w:rPr>
                <w:rFonts w:ascii="Times New Roman" w:hAnsi="Times New Roman" w:cs="Times New Roman"/>
              </w:rPr>
            </w:pPr>
            <w:r w:rsidRPr="00FC267B">
              <w:rPr>
                <w:rFonts w:ascii="Times New Roman" w:hAnsi="Times New Roman" w:cs="Times New Roman" w:hint="eastAsia"/>
              </w:rPr>
              <w:t>批次</w:t>
            </w:r>
            <w:r w:rsidRPr="00FC267B">
              <w:rPr>
                <w:rFonts w:ascii="Times New Roman" w:hAnsi="Times New Roman" w:cs="Times New Roman" w:hint="eastAsia"/>
              </w:rPr>
              <w:t>b</w:t>
            </w:r>
            <w:r w:rsidRPr="00FC267B">
              <w:rPr>
                <w:rFonts w:ascii="Times New Roman" w:hAnsi="Times New Roman" w:cs="Times New Roman" w:hint="eastAsia"/>
              </w:rPr>
              <w:t>中被分到</w:t>
            </w:r>
            <w:r w:rsidRPr="00FC267B">
              <w:rPr>
                <w:rFonts w:ascii="Times New Roman" w:hAnsi="Times New Roman" w:cs="Times New Roman" w:hint="eastAsia"/>
              </w:rPr>
              <w:t>seru</w:t>
            </w:r>
            <w:r w:rsidRPr="00FC267B">
              <w:rPr>
                <w:rFonts w:ascii="Times New Roman" w:hAnsi="Times New Roman" w:cs="Times New Roman"/>
              </w:rPr>
              <w:t xml:space="preserve"> </w:t>
            </w:r>
            <w:r w:rsidRPr="00FC267B">
              <w:rPr>
                <w:rFonts w:ascii="Times New Roman" w:hAnsi="Times New Roman" w:cs="Times New Roman" w:hint="eastAsia"/>
              </w:rPr>
              <w:t>c</w:t>
            </w:r>
            <w:r w:rsidRPr="00FC267B">
              <w:rPr>
                <w:rFonts w:ascii="Times New Roman" w:hAnsi="Times New Roman" w:cs="Times New Roman" w:hint="eastAsia"/>
              </w:rPr>
              <w:t>的产品的量</w:t>
            </w:r>
            <w:r w:rsidR="00FC267B">
              <w:rPr>
                <w:rFonts w:ascii="Times New Roman" w:hAnsi="Times New Roman" w:cs="Times New Roman" w:hint="eastAsia"/>
              </w:rPr>
              <w:t>。</w:t>
            </w:r>
          </w:p>
          <w:p w:rsidR="000B7F83" w:rsidRDefault="000B7F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(</w:t>
            </w:r>
            <w:r>
              <w:rPr>
                <w:rFonts w:ascii="Times New Roman" w:hAnsi="Times New Roman" w:cs="Times New Roman" w:hint="eastAsia"/>
                <w:color w:val="FF0000"/>
              </w:rPr>
              <w:t>假设结果显示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color w:val="FF000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FF0000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FF0000"/>
                    </w:rPr>
                    <m:t>11</m:t>
                  </m:r>
                </m:sub>
              </m:sSub>
              <m:r>
                <w:rPr>
                  <w:rFonts w:ascii="Cambria Math" w:eastAsia="宋体" w:hAnsi="Cambria Math" w:cs="Times New Roman" w:hint="eastAsia"/>
                  <w:color w:val="FF0000"/>
                </w:rPr>
                <m:t>=</m:t>
              </m:r>
              <m:r>
                <w:rPr>
                  <w:rFonts w:ascii="Cambria Math" w:eastAsia="宋体" w:hAnsi="Cambria Math" w:cs="Times New Roman"/>
                  <w:color w:val="FF0000"/>
                </w:rPr>
                <m:t>15</m:t>
              </m:r>
            </m:oMath>
            <w:r>
              <w:rPr>
                <w:rFonts w:ascii="Times New Roman" w:hAnsi="Times New Roman" w:cs="Times New Roman" w:hint="eastAsia"/>
                <w:color w:val="FF0000"/>
              </w:rPr>
              <w:t>，表明经过计算，批次</w:t>
            </w:r>
            <w:r>
              <w:rPr>
                <w:rFonts w:ascii="Times New Roman" w:hAnsi="Times New Roman" w:cs="Times New Roman" w:hint="eastAsia"/>
                <w:color w:val="FF0000"/>
              </w:rPr>
              <w:t>b1</w:t>
            </w:r>
            <w:r>
              <w:rPr>
                <w:rFonts w:ascii="Times New Roman" w:hAnsi="Times New Roman" w:cs="Times New Roman" w:hint="eastAsia"/>
                <w:color w:val="FF0000"/>
              </w:rPr>
              <w:t>中的</w:t>
            </w:r>
            <w:r>
              <w:rPr>
                <w:rFonts w:ascii="Times New Roman" w:hAnsi="Times New Roman" w:cs="Times New Roman" w:hint="eastAsia"/>
                <w:color w:val="FF0000"/>
              </w:rPr>
              <w:t>1</w:t>
            </w:r>
            <w:r>
              <w:rPr>
                <w:rFonts w:ascii="Times New Roman" w:hAnsi="Times New Roman" w:cs="Times New Roman"/>
                <w:color w:val="FF0000"/>
              </w:rPr>
              <w:t>5</w:t>
            </w:r>
            <w:r>
              <w:rPr>
                <w:rFonts w:ascii="Times New Roman" w:hAnsi="Times New Roman" w:cs="Times New Roman" w:hint="eastAsia"/>
                <w:color w:val="FF0000"/>
              </w:rPr>
              <w:t>个产品被分到</w:t>
            </w:r>
            <w:r>
              <w:rPr>
                <w:rFonts w:ascii="Times New Roman" w:hAnsi="Times New Roman" w:cs="Times New Roman" w:hint="eastAsia"/>
                <w:color w:val="FF0000"/>
              </w:rPr>
              <w:t>seru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FF0000"/>
              </w:rPr>
              <w:t>c1</w:t>
            </w:r>
            <w:r>
              <w:rPr>
                <w:rFonts w:ascii="Times New Roman" w:hAnsi="Times New Roman" w:cs="Times New Roman" w:hint="eastAsia"/>
                <w:color w:val="FF0000"/>
              </w:rPr>
              <w:t>中。</w:t>
            </w:r>
            <w:r w:rsidR="00FC267B">
              <w:rPr>
                <w:rFonts w:ascii="Times New Roman" w:hAnsi="Times New Roman" w:cs="Times New Roman" w:hint="eastAsia"/>
                <w:color w:val="FF0000"/>
              </w:rPr>
              <w:t>)</w:t>
            </w:r>
          </w:p>
        </w:tc>
      </w:tr>
      <w:tr w:rsidR="003334ED" w:rsidTr="00082D4F">
        <w:tc>
          <w:tcPr>
            <w:tcW w:w="1867" w:type="dxa"/>
          </w:tcPr>
          <w:p w:rsidR="003334ED" w:rsidRDefault="00FD1A0E">
            <w:pPr>
              <w:rPr>
                <w:rFonts w:ascii="Times New Roman" w:eastAsia="等线" w:hAnsi="Times New Roman" w:cs="Times New Roman"/>
              </w:rPr>
            </w:pPr>
            <w:r>
              <w:rPr>
                <w:rFonts w:ascii="Times New Roman" w:eastAsia="等线" w:hAnsi="Times New Roman" w:cs="Times New Roman" w:hint="eastAsia"/>
              </w:rPr>
              <w:t xml:space="preserve">     </w:t>
            </w:r>
            <m:oMath>
              <m:sSub>
                <m:sSubPr>
                  <m:ctrlPr>
                    <w:rPr>
                      <w:rFonts w:ascii="Cambria Math" w:eastAsia="等线" w:hAnsi="Cambria Math" w:cs="Times New Roman"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等线" w:hAnsi="Cambria Math" w:cs="Times New Roman"/>
                    </w:rPr>
                    <m:t>bc</m:t>
                  </m:r>
                </m:sub>
              </m:sSub>
            </m:oMath>
          </w:p>
        </w:tc>
        <w:tc>
          <w:tcPr>
            <w:tcW w:w="6429" w:type="dxa"/>
          </w:tcPr>
          <w:p w:rsidR="003334ED" w:rsidRDefault="00FC26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如果批次</w:t>
            </w: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 w:hint="eastAsia"/>
              </w:rPr>
              <w:t>被分到了</w:t>
            </w:r>
            <w:r>
              <w:rPr>
                <w:rFonts w:ascii="Times New Roman" w:hAnsi="Times New Roman" w:cs="Times New Roman" w:hint="eastAsia"/>
              </w:rPr>
              <w:t>seru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 w:hint="eastAsia"/>
              </w:rPr>
              <w:t>中那么</w:t>
            </w:r>
            <m:oMath>
              <m:sSub>
                <m:sSubPr>
                  <m:ctrlPr>
                    <w:rPr>
                      <w:rFonts w:ascii="Cambria Math" w:eastAsia="等线" w:hAnsi="Cambria Math" w:cs="Times New Roman"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等线" w:hAnsi="Cambria Math" w:cs="Times New Roman"/>
                    </w:rPr>
                    <m:t>bc</m:t>
                  </m:r>
                </m:sub>
              </m:sSub>
            </m:oMath>
            <w:r w:rsidR="00FD1A0E">
              <w:rPr>
                <w:rFonts w:ascii="Times New Roman" w:hAnsi="Times New Roman" w:cs="Times New Roman" w:hint="eastAsia"/>
              </w:rPr>
              <w:t xml:space="preserve"> equals 1.</w:t>
            </w:r>
          </w:p>
          <w:p w:rsidR="00FC267B" w:rsidRDefault="00FC267B">
            <w:pPr>
              <w:rPr>
                <w:rFonts w:ascii="Times New Roman" w:hAnsi="Times New Roman" w:cs="Times New Roman"/>
              </w:rPr>
            </w:pPr>
            <w:r w:rsidRPr="008C42E0">
              <w:rPr>
                <w:rFonts w:ascii="Times New Roman" w:hAnsi="Times New Roman" w:cs="Times New Roman" w:hint="eastAsia"/>
                <w:color w:val="FF0000"/>
              </w:rPr>
              <w:t>（也是一个</w:t>
            </w:r>
            <w:r w:rsidRPr="008C42E0">
              <w:rPr>
                <w:rFonts w:ascii="Times New Roman" w:hAnsi="Times New Roman" w:cs="Times New Roman" w:hint="eastAsia"/>
                <w:color w:val="FF0000"/>
              </w:rPr>
              <w:t>0</w:t>
            </w:r>
            <w:r w:rsidRPr="008C42E0">
              <w:rPr>
                <w:rFonts w:ascii="Times New Roman" w:hAnsi="Times New Roman" w:cs="Times New Roman"/>
                <w:color w:val="FF0000"/>
              </w:rPr>
              <w:t>-1</w:t>
            </w:r>
            <w:r w:rsidRPr="008C42E0">
              <w:rPr>
                <w:rFonts w:ascii="Times New Roman" w:hAnsi="Times New Roman" w:cs="Times New Roman" w:hint="eastAsia"/>
                <w:color w:val="FF0000"/>
              </w:rPr>
              <w:t>变量，</w:t>
            </w:r>
            <m:oMath>
              <m:sSub>
                <m:sSubPr>
                  <m:ctrlPr>
                    <w:rPr>
                      <w:rFonts w:ascii="Cambria Math" w:eastAsia="等线" w:hAnsi="Cambria Math" w:cs="Times New Roman"/>
                      <w:color w:val="FF0000"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eastAsia="等线" w:hAnsi="Cambria Math" w:cs="Times New Roman"/>
                      <w:color w:val="FF0000"/>
                    </w:rPr>
                    <m:t>11</m:t>
                  </m:r>
                </m:sub>
              </m:sSub>
              <m:r>
                <w:rPr>
                  <w:rFonts w:ascii="Cambria Math" w:eastAsia="等线" w:hAnsi="Cambria Math" w:cs="Times New Roman" w:hint="eastAsia"/>
                  <w:color w:val="FF0000"/>
                </w:rPr>
                <m:t>=</m:t>
              </m:r>
              <m:r>
                <w:rPr>
                  <w:rFonts w:ascii="Cambria Math" w:eastAsia="等线" w:hAnsi="Cambria Math" w:cs="Times New Roman"/>
                  <w:color w:val="FF0000"/>
                </w:rPr>
                <m:t>1</m:t>
              </m:r>
            </m:oMath>
            <w:r w:rsidRPr="008C42E0">
              <w:rPr>
                <w:rFonts w:ascii="Times New Roman" w:hAnsi="Times New Roman" w:cs="Times New Roman" w:hint="eastAsia"/>
                <w:color w:val="FF0000"/>
              </w:rPr>
              <w:t>）表明</w:t>
            </w:r>
            <w:r w:rsidRPr="008C42E0">
              <w:rPr>
                <w:rFonts w:ascii="Times New Roman" w:hAnsi="Times New Roman" w:cs="Times New Roman" w:hint="eastAsia"/>
                <w:color w:val="FF0000"/>
              </w:rPr>
              <w:t>b1</w:t>
            </w:r>
            <w:r w:rsidRPr="008C42E0">
              <w:rPr>
                <w:rFonts w:ascii="Times New Roman" w:hAnsi="Times New Roman" w:cs="Times New Roman" w:hint="eastAsia"/>
                <w:color w:val="FF0000"/>
              </w:rPr>
              <w:t>批次</w:t>
            </w:r>
            <w:r w:rsidR="008C42E0" w:rsidRPr="008C42E0">
              <w:rPr>
                <w:rFonts w:ascii="Times New Roman" w:hAnsi="Times New Roman" w:cs="Times New Roman" w:hint="eastAsia"/>
                <w:color w:val="FF0000"/>
              </w:rPr>
              <w:t>中的部分产品或者全部产品被分到了</w:t>
            </w:r>
            <w:r w:rsidR="008C42E0" w:rsidRPr="008C42E0">
              <w:rPr>
                <w:rFonts w:ascii="Times New Roman" w:hAnsi="Times New Roman" w:cs="Times New Roman" w:hint="eastAsia"/>
                <w:color w:val="FF0000"/>
              </w:rPr>
              <w:t>seru</w:t>
            </w:r>
            <w:r w:rsidR="008C42E0" w:rsidRPr="008C42E0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8C42E0" w:rsidRPr="008C42E0">
              <w:rPr>
                <w:rFonts w:ascii="Times New Roman" w:hAnsi="Times New Roman" w:cs="Times New Roman" w:hint="eastAsia"/>
                <w:color w:val="FF0000"/>
              </w:rPr>
              <w:t>c1</w:t>
            </w:r>
            <w:r w:rsidR="008C42E0" w:rsidRPr="008C42E0">
              <w:rPr>
                <w:rFonts w:ascii="Times New Roman" w:hAnsi="Times New Roman" w:cs="Times New Roman" w:hint="eastAsia"/>
                <w:color w:val="FF0000"/>
              </w:rPr>
              <w:t>中）</w:t>
            </w:r>
          </w:p>
        </w:tc>
      </w:tr>
      <w:tr w:rsidR="003334ED" w:rsidTr="00082D4F">
        <w:tc>
          <w:tcPr>
            <w:tcW w:w="1867" w:type="dxa"/>
          </w:tcPr>
          <w:p w:rsidR="003334ED" w:rsidRDefault="004330CB">
            <w:pPr>
              <w:rPr>
                <w:rFonts w:ascii="Times New Roman" w:eastAsia="等线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 w:hint="eastAsia"/>
                      </w:rPr>
                      <m:t>z</m:t>
                    </m:r>
                  </m:e>
                  <m:sub>
                    <m:r>
                      <w:rPr>
                        <w:rFonts w:ascii="Cambria Math" w:eastAsia="等线" w:hAnsi="Cambria Math" w:cs="Times New Roman" w:hint="eastAsia"/>
                      </w:rPr>
                      <m:t>bs</m:t>
                    </m:r>
                  </m:sub>
                  <m:sup>
                    <m:r>
                      <w:rPr>
                        <w:rFonts w:ascii="Cambria Math" w:eastAsia="等线" w:hAnsi="Cambria Math" w:cs="Times New Roman" w:hint="eastAsia"/>
                      </w:rPr>
                      <m:t>wc</m:t>
                    </m:r>
                  </m:sup>
                </m:sSubSup>
              </m:oMath>
            </m:oMathPara>
          </w:p>
        </w:tc>
        <w:tc>
          <w:tcPr>
            <w:tcW w:w="6429" w:type="dxa"/>
          </w:tcPr>
          <w:p w:rsidR="008C42E0" w:rsidRDefault="008C4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表示工序的分配情况。</w:t>
            </w:r>
          </w:p>
          <w:p w:rsidR="003334ED" w:rsidRDefault="008C42E0" w:rsidP="00FA40E1">
            <w:pPr>
              <w:rPr>
                <w:rFonts w:ascii="Times New Roman" w:hAnsi="Times New Roman" w:cs="Times New Roman"/>
              </w:rPr>
            </w:pPr>
            <w:r w:rsidRPr="00FA40E1">
              <w:rPr>
                <w:rFonts w:ascii="Times New Roman" w:hAnsi="Times New Roman" w:cs="Times New Roman" w:hint="eastAsia"/>
                <w:color w:val="FF0000"/>
              </w:rPr>
              <w:t>（</w:t>
            </w:r>
            <w:r w:rsidRPr="00FA40E1">
              <w:rPr>
                <w:rFonts w:ascii="Times New Roman" w:hAnsi="Times New Roman" w:cs="Times New Roman" w:hint="eastAsia"/>
                <w:color w:val="FF0000"/>
              </w:rPr>
              <w:t>0</w:t>
            </w:r>
            <w:r w:rsidRPr="00FA40E1">
              <w:rPr>
                <w:rFonts w:ascii="Times New Roman" w:hAnsi="Times New Roman" w:cs="Times New Roman"/>
                <w:color w:val="FF0000"/>
              </w:rPr>
              <w:t>-1</w:t>
            </w:r>
            <w:r w:rsidRPr="00FA40E1">
              <w:rPr>
                <w:rFonts w:ascii="Times New Roman" w:hAnsi="Times New Roman" w:cs="Times New Roman" w:hint="eastAsia"/>
                <w:color w:val="FF0000"/>
              </w:rPr>
              <w:t>变量，</w:t>
            </w:r>
            <m:oMath>
              <m:sSubSup>
                <m:sSubSupPr>
                  <m:ctrlPr>
                    <w:rPr>
                      <w:rFonts w:ascii="Cambria Math" w:eastAsia="等线" w:hAnsi="Cambria Math" w:cs="Times New Roman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eastAsia="等线" w:hAnsi="Cambria Math" w:cs="Times New Roman" w:hint="eastAsia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eastAsia="等线" w:hAnsi="Cambria Math" w:cs="Times New Roman"/>
                      <w:color w:val="FF0000"/>
                    </w:rPr>
                    <m:t>11</m:t>
                  </m:r>
                </m:sub>
                <m:sup>
                  <m:r>
                    <w:rPr>
                      <w:rFonts w:ascii="Cambria Math" w:eastAsia="等线" w:hAnsi="Cambria Math" w:cs="Times New Roman"/>
                      <w:color w:val="FF0000"/>
                    </w:rPr>
                    <m:t>23</m:t>
                  </m:r>
                </m:sup>
              </m:sSubSup>
            </m:oMath>
            <w:r w:rsidRPr="00FA40E1">
              <w:rPr>
                <w:rFonts w:ascii="Times New Roman" w:hAnsi="Times New Roman" w:cs="Times New Roman" w:hint="eastAsia"/>
                <w:color w:val="FF0000"/>
              </w:rPr>
              <w:t>=</w:t>
            </w:r>
            <w:r w:rsidRPr="00FA40E1">
              <w:rPr>
                <w:rFonts w:ascii="Times New Roman" w:hAnsi="Times New Roman" w:cs="Times New Roman"/>
                <w:color w:val="FF0000"/>
              </w:rPr>
              <w:t>1</w:t>
            </w:r>
            <w:r w:rsidRPr="00FA40E1">
              <w:rPr>
                <w:rFonts w:ascii="Times New Roman" w:hAnsi="Times New Roman" w:cs="Times New Roman" w:hint="eastAsia"/>
                <w:color w:val="FF0000"/>
              </w:rPr>
              <w:t>表示的意思是</w:t>
            </w:r>
            <w:r w:rsidR="00551B05" w:rsidRPr="00FA40E1">
              <w:rPr>
                <w:rFonts w:ascii="Times New Roman" w:hAnsi="Times New Roman" w:cs="Times New Roman" w:hint="eastAsia"/>
                <w:color w:val="FF0000"/>
              </w:rPr>
              <w:t>批次</w:t>
            </w:r>
            <w:r w:rsidR="00551B05" w:rsidRPr="00FA40E1">
              <w:rPr>
                <w:rFonts w:ascii="Times New Roman" w:hAnsi="Times New Roman" w:cs="Times New Roman" w:hint="eastAsia"/>
                <w:color w:val="FF0000"/>
              </w:rPr>
              <w:t>b1</w:t>
            </w:r>
            <w:r w:rsidR="00551B05" w:rsidRPr="00FA40E1">
              <w:rPr>
                <w:rFonts w:ascii="Times New Roman" w:hAnsi="Times New Roman" w:cs="Times New Roman" w:hint="eastAsia"/>
                <w:color w:val="FF0000"/>
              </w:rPr>
              <w:t>中的产品工序</w:t>
            </w:r>
            <w:r w:rsidR="00551B05" w:rsidRPr="00FA40E1">
              <w:rPr>
                <w:rFonts w:ascii="Times New Roman" w:hAnsi="Times New Roman" w:cs="Times New Roman" w:hint="eastAsia"/>
                <w:color w:val="FF0000"/>
              </w:rPr>
              <w:t>s1</w:t>
            </w:r>
            <w:r w:rsidR="00551B05" w:rsidRPr="00FA40E1">
              <w:rPr>
                <w:rFonts w:ascii="Times New Roman" w:hAnsi="Times New Roman" w:cs="Times New Roman" w:hint="eastAsia"/>
                <w:color w:val="FF0000"/>
              </w:rPr>
              <w:t>被分给了在</w:t>
            </w:r>
            <w:r w:rsidR="00551B05" w:rsidRPr="00FA40E1">
              <w:rPr>
                <w:rFonts w:ascii="Times New Roman" w:hAnsi="Times New Roman" w:cs="Times New Roman" w:hint="eastAsia"/>
                <w:color w:val="FF0000"/>
              </w:rPr>
              <w:t>seru</w:t>
            </w:r>
            <w:r w:rsidR="00551B05" w:rsidRPr="00FA40E1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551B05" w:rsidRPr="00FA40E1">
              <w:rPr>
                <w:rFonts w:ascii="Times New Roman" w:hAnsi="Times New Roman" w:cs="Times New Roman" w:hint="eastAsia"/>
                <w:color w:val="FF0000"/>
              </w:rPr>
              <w:t>c3</w:t>
            </w:r>
            <w:r w:rsidR="00551B05" w:rsidRPr="00FA40E1">
              <w:rPr>
                <w:rFonts w:ascii="Times New Roman" w:hAnsi="Times New Roman" w:cs="Times New Roman" w:hint="eastAsia"/>
                <w:color w:val="FF0000"/>
              </w:rPr>
              <w:t>中的工人</w:t>
            </w:r>
            <w:r w:rsidR="00551B05" w:rsidRPr="00FA40E1">
              <w:rPr>
                <w:rFonts w:ascii="Times New Roman" w:hAnsi="Times New Roman" w:cs="Times New Roman" w:hint="eastAsia"/>
                <w:color w:val="FF0000"/>
              </w:rPr>
              <w:t>w2</w:t>
            </w:r>
            <w:r w:rsidR="00551B05" w:rsidRPr="00FA40E1">
              <w:rPr>
                <w:rFonts w:ascii="Times New Roman" w:hAnsi="Times New Roman" w:cs="Times New Roman" w:hint="eastAsia"/>
                <w:color w:val="FF0000"/>
              </w:rPr>
              <w:t>。这样工序的分配情况就出来了。如果等于</w:t>
            </w:r>
            <w:r w:rsidR="00551B05" w:rsidRPr="00FA40E1">
              <w:rPr>
                <w:rFonts w:ascii="Times New Roman" w:hAnsi="Times New Roman" w:cs="Times New Roman" w:hint="eastAsia"/>
                <w:color w:val="FF0000"/>
              </w:rPr>
              <w:t>0</w:t>
            </w:r>
            <w:r w:rsidR="00551B05" w:rsidRPr="00FA40E1">
              <w:rPr>
                <w:rFonts w:ascii="Times New Roman" w:hAnsi="Times New Roman" w:cs="Times New Roman" w:hint="eastAsia"/>
                <w:color w:val="FF0000"/>
              </w:rPr>
              <w:t>，那说明这个工序被分给了其他</w:t>
            </w:r>
            <w:r w:rsidR="00551B05" w:rsidRPr="00FA40E1">
              <w:rPr>
                <w:rFonts w:ascii="Times New Roman" w:hAnsi="Times New Roman" w:cs="Times New Roman" w:hint="eastAsia"/>
                <w:color w:val="FF0000"/>
              </w:rPr>
              <w:t>seru</w:t>
            </w:r>
            <w:r w:rsidR="00551B05" w:rsidRPr="00FA40E1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551B05" w:rsidRPr="00FA40E1">
              <w:rPr>
                <w:rFonts w:ascii="Times New Roman" w:hAnsi="Times New Roman" w:cs="Times New Roman" w:hint="eastAsia"/>
                <w:color w:val="FF0000"/>
              </w:rPr>
              <w:t>中的某个工人，但是无论如何也</w:t>
            </w:r>
            <w:r w:rsidR="00CC1585">
              <w:rPr>
                <w:rFonts w:ascii="Times New Roman" w:hAnsi="Times New Roman" w:cs="Times New Roman" w:hint="eastAsia"/>
                <w:color w:val="FF0000"/>
              </w:rPr>
              <w:lastRenderedPageBreak/>
              <w:t>要有</w:t>
            </w:r>
            <w:r w:rsidR="00551B05" w:rsidRPr="00FA40E1">
              <w:rPr>
                <w:rFonts w:ascii="Times New Roman" w:hAnsi="Times New Roman" w:cs="Times New Roman" w:hint="eastAsia"/>
                <w:color w:val="FF0000"/>
              </w:rPr>
              <w:t>工人去完成，这就有了下面的约束条件，保证每个工序都是有人要做的</w:t>
            </w:r>
            <w:r w:rsidRPr="00FA40E1">
              <w:rPr>
                <w:rFonts w:ascii="Times New Roman" w:hAnsi="Times New Roman" w:cs="Times New Roman" w:hint="eastAsia"/>
                <w:color w:val="FF0000"/>
              </w:rPr>
              <w:t>）</w:t>
            </w:r>
          </w:p>
        </w:tc>
      </w:tr>
    </w:tbl>
    <w:p w:rsidR="003334ED" w:rsidRDefault="003334ED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450"/>
        <w:gridCol w:w="846"/>
      </w:tblGrid>
      <w:tr w:rsidR="003334ED" w:rsidTr="00AD7BBE">
        <w:tc>
          <w:tcPr>
            <w:tcW w:w="7450" w:type="dxa"/>
            <w:vAlign w:val="center"/>
          </w:tcPr>
          <w:p w:rsidR="003334ED" w:rsidRPr="00CC1585" w:rsidRDefault="00FD1A0E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min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</w:rPr>
                              <m:t>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</w:rPr>
                                  <m:t>b</m:t>
                                </m:r>
                              </m:sub>
                            </m:sSub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ws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color w:val="FF0000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color w:val="FF0000"/>
                                  </w:rPr>
                                  <m:t>bc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func>
              </m:oMath>
            </m:oMathPara>
          </w:p>
          <w:p w:rsidR="00324259" w:rsidRDefault="00324259">
            <w:pPr>
              <w:spacing w:line="360" w:lineRule="auto"/>
            </w:pPr>
            <w:r>
              <w:rPr>
                <w:rFonts w:hint="eastAsia"/>
              </w:rPr>
              <w:t>（</w:t>
            </w:r>
            <w:r w:rsidR="00CC1585">
              <w:rPr>
                <w:rFonts w:hint="eastAsia"/>
              </w:rPr>
              <w:t>这个式子是我的目标函数，</w:t>
            </w:r>
            <w:r w:rsidR="00CC1585">
              <w:rPr>
                <w:rFonts w:hint="eastAsia"/>
              </w:rPr>
              <w:t>min</w:t>
            </w:r>
            <w:r w:rsidR="00CC1585">
              <w:t xml:space="preserve"> </w:t>
            </w:r>
            <w:r w:rsidR="00CC1585">
              <w:rPr>
                <w:rFonts w:hint="eastAsia"/>
              </w:rPr>
              <w:t>max</w:t>
            </w:r>
            <w:r w:rsidR="00CC1585">
              <w:rPr>
                <w:rFonts w:hint="eastAsia"/>
              </w:rPr>
              <w:t>就是我要</w:t>
            </w:r>
            <w:r w:rsidR="00CC1585" w:rsidRPr="00324259">
              <w:rPr>
                <w:rFonts w:hint="eastAsia"/>
                <w:color w:val="FFC000"/>
              </w:rPr>
              <w:t>最小化最大</w:t>
            </w:r>
            <w:r w:rsidR="00CC1585">
              <w:rPr>
                <w:rFonts w:hint="eastAsia"/>
              </w:rPr>
              <w:t>的工人工作量。</w:t>
            </w:r>
          </w:p>
          <w:p w:rsidR="00CC1585" w:rsidRDefault="00CC1585" w:rsidP="00324259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通俗理解就是，比如工人</w:t>
            </w:r>
            <w:r>
              <w:rPr>
                <w:rFonts w:hint="eastAsia"/>
              </w:rPr>
              <w:t>w2</w:t>
            </w:r>
            <w:r>
              <w:rPr>
                <w:rFonts w:hint="eastAsia"/>
              </w:rPr>
              <w:t>做了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个小时的工作，但是</w:t>
            </w:r>
            <w:r w:rsidR="002B0A0E">
              <w:rPr>
                <w:rFonts w:hint="eastAsia"/>
              </w:rPr>
              <w:t>工人</w:t>
            </w:r>
            <w:r w:rsidR="002B0A0E">
              <w:rPr>
                <w:rFonts w:hint="eastAsia"/>
              </w:rPr>
              <w:t>w3</w:t>
            </w:r>
            <w:r w:rsidR="002B0A0E">
              <w:rPr>
                <w:rFonts w:hint="eastAsia"/>
              </w:rPr>
              <w:t>才做了</w:t>
            </w:r>
            <w:r w:rsidR="002B0A0E">
              <w:rPr>
                <w:rFonts w:hint="eastAsia"/>
              </w:rPr>
              <w:t>4</w:t>
            </w:r>
            <w:r w:rsidR="002B0A0E">
              <w:rPr>
                <w:rFonts w:hint="eastAsia"/>
              </w:rPr>
              <w:t>个小时，就存在着极度的不平衡，因此要将所有工人中做的最多的那个人的工作量最小化，直到分配结果显示，大家都是做</w:t>
            </w:r>
            <w:r w:rsidR="002B0A0E">
              <w:t>8</w:t>
            </w:r>
            <w:r w:rsidR="002B0A0E">
              <w:rPr>
                <w:rFonts w:hint="eastAsia"/>
              </w:rPr>
              <w:t>个小时，</w:t>
            </w:r>
            <w:r w:rsidR="00324259">
              <w:rPr>
                <w:rFonts w:hint="eastAsia"/>
              </w:rPr>
              <w:t>就很公平。</w:t>
            </w:r>
            <w:r w:rsidR="002B0A0E">
              <w:rPr>
                <w:rFonts w:hint="eastAsia"/>
              </w:rPr>
              <w:t>只是举例子，结果不一定是这个数字。</w:t>
            </w:r>
            <w:r w:rsidR="00324259">
              <w:rPr>
                <w:rFonts w:hint="eastAsia"/>
              </w:rPr>
              <w:t>）</w:t>
            </w:r>
          </w:p>
        </w:tc>
        <w:tc>
          <w:tcPr>
            <w:tcW w:w="846" w:type="dxa"/>
            <w:vAlign w:val="center"/>
          </w:tcPr>
          <w:p w:rsidR="003334ED" w:rsidRDefault="00FD1A0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</w:t>
            </w:r>
          </w:p>
        </w:tc>
      </w:tr>
      <w:tr w:rsidR="003334ED" w:rsidTr="00AD7BBE">
        <w:tc>
          <w:tcPr>
            <w:tcW w:w="7450" w:type="dxa"/>
            <w:vAlign w:val="center"/>
          </w:tcPr>
          <w:p w:rsidR="003334ED" w:rsidRDefault="00FD1A0E">
            <w:pPr>
              <w:spacing w:line="360" w:lineRule="auto"/>
              <w:rPr>
                <w:rFonts w:ascii="Times New Roman" w:eastAsia="等线" w:hAnsi="Times New Roman" w:cs="Times New Roman"/>
                <w:i/>
                <w:iCs/>
              </w:rPr>
            </w:pPr>
            <w:r>
              <w:rPr>
                <w:rFonts w:ascii="Times New Roman" w:eastAsia="等线" w:hAnsi="Times New Roman" w:cs="Times New Roman"/>
                <w:i/>
                <w:iCs/>
              </w:rPr>
              <w:t>s.t.</w:t>
            </w:r>
            <w:r w:rsidR="00324259">
              <w:rPr>
                <w:rFonts w:ascii="Times New Roman" w:eastAsia="等线" w:hAnsi="Times New Roman" w:cs="Times New Roman"/>
                <w:i/>
                <w:iCs/>
              </w:rPr>
              <w:t xml:space="preserve">    </w:t>
            </w:r>
            <w:r w:rsidR="00324259" w:rsidRPr="00324259">
              <w:rPr>
                <w:rFonts w:ascii="Times New Roman" w:eastAsia="等线" w:hAnsi="Times New Roman" w:cs="Times New Roman"/>
                <w:iCs/>
              </w:rPr>
              <w:t xml:space="preserve">  </w:t>
            </w:r>
            <w:r w:rsidR="00324259" w:rsidRPr="00324259">
              <w:rPr>
                <w:rFonts w:ascii="Times New Roman" w:eastAsia="等线" w:hAnsi="Times New Roman" w:cs="Times New Roman" w:hint="eastAsia"/>
                <w:iCs/>
              </w:rPr>
              <w:t>约束条件</w:t>
            </w:r>
          </w:p>
        </w:tc>
        <w:tc>
          <w:tcPr>
            <w:tcW w:w="846" w:type="dxa"/>
            <w:vAlign w:val="center"/>
          </w:tcPr>
          <w:p w:rsidR="003334ED" w:rsidRDefault="003334ED">
            <w:pPr>
              <w:spacing w:line="360" w:lineRule="auto"/>
              <w:jc w:val="center"/>
            </w:pPr>
          </w:p>
        </w:tc>
      </w:tr>
      <w:tr w:rsidR="003334ED" w:rsidTr="00AD7BBE">
        <w:tc>
          <w:tcPr>
            <w:tcW w:w="7450" w:type="dxa"/>
            <w:vAlign w:val="center"/>
          </w:tcPr>
          <w:p w:rsidR="003334ED" w:rsidRPr="00324259" w:rsidRDefault="004330CB">
            <w:pPr>
              <w:spacing w:line="360" w:lineRule="auto"/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c∈C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 w:hint="eastAsia"/>
                          </w:rPr>
                          <m:t>wc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=1, ∀w∈W</m:t>
                </m:r>
              </m:oMath>
            </m:oMathPara>
          </w:p>
          <w:p w:rsidR="00324259" w:rsidRDefault="00324259">
            <w:pPr>
              <w:spacing w:line="360" w:lineRule="auto"/>
            </w:pPr>
            <w:r>
              <w:rPr>
                <w:rFonts w:hint="eastAsia"/>
              </w:rPr>
              <w:t>这一条保证了</w:t>
            </w:r>
            <w:r w:rsidR="00BD6C28">
              <w:rPr>
                <w:rFonts w:hint="eastAsia"/>
              </w:rPr>
              <w:t>一个工人只能分给一个</w:t>
            </w:r>
            <w:r w:rsidR="00BD6C28">
              <w:rPr>
                <w:rFonts w:hint="eastAsia"/>
              </w:rPr>
              <w:t>seru</w:t>
            </w:r>
            <w:r w:rsidR="00BD6C28">
              <w:rPr>
                <w:rFonts w:hint="eastAsia"/>
              </w:rPr>
              <w:t>，不存在一个人同时分到两个</w:t>
            </w:r>
            <w:r w:rsidR="00BD6C28">
              <w:rPr>
                <w:rFonts w:hint="eastAsia"/>
              </w:rPr>
              <w:t>seru</w:t>
            </w:r>
            <w:r w:rsidR="00BD6C28">
              <w:rPr>
                <w:rFonts w:hint="eastAsia"/>
              </w:rPr>
              <w:t>中去，</w:t>
            </w:r>
            <w:r w:rsidR="00E3479E">
              <w:rPr>
                <w:rFonts w:hint="eastAsia"/>
              </w:rPr>
              <w:t>假设有</w:t>
            </w:r>
            <w:r w:rsidR="00E3479E">
              <w:rPr>
                <w:rFonts w:hint="eastAsia"/>
              </w:rPr>
              <w:t>3</w:t>
            </w:r>
            <w:r w:rsidR="00E3479E">
              <w:rPr>
                <w:rFonts w:hint="eastAsia"/>
              </w:rPr>
              <w:t>个</w:t>
            </w:r>
            <w:r w:rsidR="00E3479E">
              <w:rPr>
                <w:rFonts w:hint="eastAsia"/>
              </w:rPr>
              <w:t>seru</w:t>
            </w:r>
            <w:r w:rsidR="00E3479E">
              <w:rPr>
                <w:rFonts w:hint="eastAsia"/>
              </w:rPr>
              <w:t>，现在分配工人</w:t>
            </w:r>
            <w:r w:rsidR="00E3479E">
              <w:rPr>
                <w:rFonts w:hint="eastAsia"/>
              </w:rPr>
              <w:t>w1</w:t>
            </w:r>
            <w:r w:rsidR="00E3479E">
              <w:rPr>
                <w:rFonts w:hint="eastAsia"/>
              </w:rPr>
              <w:t>的去向，那么根据这个约束条件</w:t>
            </w:r>
            <m:oMath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 w:hint="eastAsia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Times New Roman"/>
                    </w:rPr>
                    <m:t>11</m:t>
                  </m:r>
                </m:sub>
              </m:sSub>
            </m:oMath>
            <w:r w:rsidR="00E3479E">
              <w:rPr>
                <w:rFonts w:hint="eastAsia"/>
              </w:rPr>
              <w:t>+</w:t>
            </w:r>
            <m:oMath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 w:hint="eastAsia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Times New Roman"/>
                    </w:rPr>
                    <m:t>12</m:t>
                  </m:r>
                </m:sub>
              </m:sSub>
              <m:r>
                <w:rPr>
                  <w:rFonts w:ascii="Cambria Math" w:eastAsia="等线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 w:hint="eastAsia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Times New Roman"/>
                    </w:rPr>
                    <m:t>13</m:t>
                  </m:r>
                </m:sub>
              </m:sSub>
              <m:r>
                <w:rPr>
                  <w:rFonts w:ascii="Cambria Math" w:eastAsia="等线" w:hAnsi="Cambria Math" w:cs="Times New Roman" w:hint="eastAsia"/>
                </w:rPr>
                <m:t>=</m:t>
              </m:r>
              <m:r>
                <w:rPr>
                  <w:rFonts w:ascii="Cambria Math" w:eastAsia="等线" w:hAnsi="Cambria Math" w:cs="Times New Roman"/>
                </w:rPr>
                <m:t>1</m:t>
              </m:r>
            </m:oMath>
            <w:r w:rsidR="0015071F">
              <w:rPr>
                <w:rFonts w:hint="eastAsia"/>
              </w:rPr>
              <w:t>，即他要不就分到了</w:t>
            </w:r>
            <w:r w:rsidR="0015071F">
              <w:rPr>
                <w:rFonts w:hint="eastAsia"/>
              </w:rPr>
              <w:t>c1</w:t>
            </w:r>
            <w:r w:rsidR="0015071F">
              <w:rPr>
                <w:rFonts w:hint="eastAsia"/>
              </w:rPr>
              <w:t>或者</w:t>
            </w:r>
            <w:r w:rsidR="0015071F">
              <w:rPr>
                <w:rFonts w:hint="eastAsia"/>
              </w:rPr>
              <w:t>c2</w:t>
            </w:r>
            <w:r w:rsidR="0015071F">
              <w:rPr>
                <w:rFonts w:hint="eastAsia"/>
              </w:rPr>
              <w:t>或者</w:t>
            </w:r>
            <w:r w:rsidR="0015071F">
              <w:rPr>
                <w:rFonts w:hint="eastAsia"/>
              </w:rPr>
              <w:t>c3</w:t>
            </w:r>
            <w:r w:rsidR="0015071F">
              <w:rPr>
                <w:rFonts w:hint="eastAsia"/>
              </w:rPr>
              <w:t>中。</w:t>
            </w:r>
          </w:p>
        </w:tc>
        <w:tc>
          <w:tcPr>
            <w:tcW w:w="846" w:type="dxa"/>
            <w:vAlign w:val="center"/>
          </w:tcPr>
          <w:p w:rsidR="003334ED" w:rsidRDefault="00FD1A0E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highlight w:val="yellow"/>
              </w:rPr>
              <w:t>(2)</w:t>
            </w:r>
          </w:p>
        </w:tc>
      </w:tr>
      <w:tr w:rsidR="003334ED" w:rsidTr="00AD7BBE">
        <w:tc>
          <w:tcPr>
            <w:tcW w:w="7450" w:type="dxa"/>
            <w:vAlign w:val="center"/>
          </w:tcPr>
          <w:p w:rsidR="003334ED" w:rsidRPr="0015071F" w:rsidRDefault="004330CB">
            <w:pPr>
              <w:spacing w:line="360" w:lineRule="auto"/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w∈W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 w:hint="eastAsia"/>
                          </w:rPr>
                          <m:t>wc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≤N, ∀c∈C</m:t>
                </m:r>
              </m:oMath>
            </m:oMathPara>
          </w:p>
          <w:p w:rsidR="0015071F" w:rsidRDefault="0015071F">
            <w:pPr>
              <w:spacing w:line="360" w:lineRule="auto"/>
            </w:pPr>
            <w:r>
              <w:rPr>
                <w:rFonts w:hint="eastAsia"/>
              </w:rPr>
              <w:t>这条保证在任意的一个</w:t>
            </w:r>
            <w:r>
              <w:rPr>
                <w:rFonts w:hint="eastAsia"/>
              </w:rPr>
              <w:t>seru</w:t>
            </w:r>
            <w:r>
              <w:rPr>
                <w:rFonts w:hint="eastAsia"/>
              </w:rPr>
              <w:t>中，所有的被分配到的工人不能超过</w:t>
            </w:r>
            <w:r>
              <w:rPr>
                <w:rFonts w:hint="eastAsia"/>
              </w:rPr>
              <w:t>seru</w:t>
            </w:r>
            <w:r>
              <w:rPr>
                <w:rFonts w:hint="eastAsia"/>
              </w:rPr>
              <w:t>能容纳的最大数量</w:t>
            </w:r>
            <w:r>
              <w:t>N</w:t>
            </w:r>
            <w:r>
              <w:rPr>
                <w:rFonts w:hint="eastAsia"/>
              </w:rPr>
              <w:t>。</w:t>
            </w:r>
          </w:p>
        </w:tc>
        <w:tc>
          <w:tcPr>
            <w:tcW w:w="846" w:type="dxa"/>
            <w:vAlign w:val="center"/>
          </w:tcPr>
          <w:p w:rsidR="003334ED" w:rsidRDefault="00FD1A0E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highlight w:val="yellow"/>
              </w:rPr>
              <w:t>(3)</w:t>
            </w:r>
          </w:p>
        </w:tc>
      </w:tr>
      <w:tr w:rsidR="003334ED" w:rsidTr="00AD7BBE">
        <w:tc>
          <w:tcPr>
            <w:tcW w:w="7450" w:type="dxa"/>
            <w:vAlign w:val="center"/>
          </w:tcPr>
          <w:p w:rsidR="003334ED" w:rsidRPr="0015071F" w:rsidRDefault="004330CB">
            <w:pPr>
              <w:spacing w:line="360" w:lineRule="auto"/>
              <w:rPr>
                <w:rFonts w:ascii="等线" w:eastAsia="等线" w:hAnsi="等线" w:cs="Times New Roman"/>
                <w:color w:val="FF0000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等线" w:hAnsi="Cambria Math" w:cs="Times New Roman"/>
                        <w:i/>
                        <w:color w:val="FF0000"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Times New Roman"/>
                        <w:color w:val="FF0000"/>
                      </w:rPr>
                      <m:t>c∈C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FF000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FF0000"/>
                          </w:rPr>
                          <m:t>bc</m:t>
                        </m:r>
                      </m:sub>
                    </m:sSub>
                  </m:e>
                </m:nary>
                <m:r>
                  <w:rPr>
                    <w:rFonts w:ascii="Cambria Math" w:eastAsia="等线" w:hAnsi="Cambria Math" w:cs="Times New Roman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color w:val="FF0000"/>
                      </w:rPr>
                      <m:t>V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color w:val="FF0000"/>
                      </w:rPr>
                      <m:t>b</m:t>
                    </m:r>
                  </m:sub>
                </m:sSub>
                <m:r>
                  <w:rPr>
                    <w:rFonts w:ascii="Cambria Math" w:eastAsia="等线" w:hAnsi="Cambria Math" w:cs="Times New Roman"/>
                    <w:color w:val="FF0000"/>
                  </w:rPr>
                  <m:t>,</m:t>
                </m:r>
                <m:r>
                  <w:rPr>
                    <w:rFonts w:ascii="Cambria Math" w:hAnsi="Cambria Math"/>
                    <w:color w:val="FF0000"/>
                  </w:rPr>
                  <m:t xml:space="preserve"> ∀b∈B</m:t>
                </m:r>
              </m:oMath>
            </m:oMathPara>
          </w:p>
          <w:p w:rsidR="0015071F" w:rsidRDefault="0015071F">
            <w:pPr>
              <w:spacing w:line="36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color w:val="FF0000"/>
              </w:rPr>
              <w:t>这条的含义是</w:t>
            </w:r>
            <w:r w:rsidR="00393044">
              <w:rPr>
                <w:rFonts w:ascii="等线" w:eastAsia="等线" w:hAnsi="等线" w:cs="Times New Roman" w:hint="eastAsia"/>
                <w:color w:val="FF0000"/>
              </w:rPr>
              <w:t>在任意的批次b里，所有被分配到seru里面的产品加起来得和分配之前的总数是相同的</w:t>
            </w:r>
            <w:r w:rsidR="007334E6">
              <w:rPr>
                <w:rFonts w:ascii="等线" w:eastAsia="等线" w:hAnsi="等线" w:cs="Times New Roman" w:hint="eastAsia"/>
                <w:color w:val="FF0000"/>
              </w:rPr>
              <w:t>。</w:t>
            </w:r>
          </w:p>
        </w:tc>
        <w:tc>
          <w:tcPr>
            <w:tcW w:w="846" w:type="dxa"/>
            <w:vAlign w:val="center"/>
          </w:tcPr>
          <w:p w:rsidR="003334ED" w:rsidRDefault="00FD1A0E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</w:rPr>
              <w:t>(4)</w:t>
            </w:r>
          </w:p>
        </w:tc>
      </w:tr>
      <w:tr w:rsidR="003334ED" w:rsidTr="00AD7BBE">
        <w:tc>
          <w:tcPr>
            <w:tcW w:w="7450" w:type="dxa"/>
            <w:vAlign w:val="center"/>
          </w:tcPr>
          <w:p w:rsidR="003334ED" w:rsidRPr="007334E6" w:rsidRDefault="004330CB">
            <w:pPr>
              <w:spacing w:line="360" w:lineRule="auto"/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w</m:t>
                    </m:r>
                    <m:r>
                      <w:ins w:id="3" w:author="M" w:date="2021-04-09T09:43:00Z">
                        <w:rPr>
                          <w:rFonts w:ascii="Cambria Math" w:hAnsi="Cambria Math" w:hint="eastAsia"/>
                        </w:rPr>
                        <m:t>c</m:t>
                      </w:ins>
                    </m:r>
                  </m:sup>
                </m:sSubSup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ws</m:t>
                    </m:r>
                  </m:sub>
                </m:sSub>
                <m:r>
                  <w:rPr>
                    <w:rFonts w:ascii="Cambria Math" w:hAnsi="Cambria Math"/>
                  </w:rPr>
                  <m:t>,∀w∈W,b∈B,s∈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ins w:id="4" w:author="M" w:date="2021-04-09T09:43:00Z">
                    <w:rPr>
                      <w:rFonts w:ascii="Cambria Math" w:hAnsi="Cambria Math" w:hint="eastAsia"/>
                    </w:rPr>
                    <m:t>，</m:t>
                  </w:ins>
                </m:r>
                <m:r>
                  <w:ins w:id="5" w:author="M" w:date="2021-04-09T09:43:00Z">
                    <w:rPr>
                      <w:rFonts w:ascii="Cambria Math" w:hAnsi="Cambria Math"/>
                    </w:rPr>
                    <m:t>c∈C</m:t>
                  </w:ins>
                </m:r>
              </m:oMath>
            </m:oMathPara>
          </w:p>
          <w:p w:rsidR="007334E6" w:rsidRDefault="007334E6">
            <w:pPr>
              <w:spacing w:line="36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对任意的工人、批次、工序集合、seru来讲，</w:t>
            </w:r>
          </w:p>
        </w:tc>
        <w:tc>
          <w:tcPr>
            <w:tcW w:w="846" w:type="dxa"/>
            <w:vAlign w:val="center"/>
          </w:tcPr>
          <w:p w:rsidR="003334ED" w:rsidRDefault="00FD1A0E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highlight w:val="yellow"/>
              </w:rPr>
              <w:t>(5)</w:t>
            </w:r>
          </w:p>
        </w:tc>
      </w:tr>
      <w:tr w:rsidR="003334ED" w:rsidTr="00AD7BBE">
        <w:tc>
          <w:tcPr>
            <w:tcW w:w="7450" w:type="dxa"/>
            <w:vAlign w:val="center"/>
          </w:tcPr>
          <w:p w:rsidR="003334ED" w:rsidRPr="007334E6" w:rsidRDefault="004330CB">
            <w:pPr>
              <w:spacing w:line="360" w:lineRule="auto"/>
              <w:rPr>
                <w:rFonts w:ascii="等线" w:eastAsia="等线" w:hAnsi="等线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sub>
                    </m:sSub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w</m:t>
                        </m:r>
                        <m:r>
                          <w:ins w:id="6" w:author="M" w:date="2021-04-09T09:43:00Z">
                            <w:rPr>
                              <w:rFonts w:ascii="Cambria Math" w:hAnsi="Cambria Math" w:hint="eastAsia"/>
                            </w:rPr>
                            <m:t>c</m:t>
                          </w:ins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≤M</m:t>
                    </m:r>
                  </m:e>
                </m:nary>
                <m:r>
                  <w:rPr>
                    <w:rFonts w:ascii="Cambria Math" w:hAnsi="Cambria Math"/>
                  </w:rPr>
                  <m:t>,∀w∈W,b∈B</m:t>
                </m:r>
                <m:r>
                  <w:ins w:id="7" w:author="M" w:date="2021-04-09T09:43:00Z">
                    <w:rPr>
                      <w:rFonts w:ascii="Cambria Math" w:hAnsi="Cambria Math" w:hint="eastAsia"/>
                    </w:rPr>
                    <m:t>，</m:t>
                  </w:ins>
                </m:r>
                <m:r>
                  <w:ins w:id="8" w:author="M" w:date="2021-04-09T09:43:00Z">
                    <w:rPr>
                      <w:rFonts w:ascii="Cambria Math" w:hAnsi="Cambria Math"/>
                    </w:rPr>
                    <m:t>c∈C</m:t>
                  </w:ins>
                </m:r>
              </m:oMath>
            </m:oMathPara>
          </w:p>
          <w:p w:rsidR="007334E6" w:rsidRDefault="007334E6">
            <w:pPr>
              <w:spacing w:line="36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这条约束的意思是</w:t>
            </w:r>
            <w:r w:rsidR="00B60B03">
              <w:rPr>
                <w:rFonts w:ascii="等线" w:eastAsia="等线" w:hAnsi="等线" w:cs="Times New Roman" w:hint="eastAsia"/>
              </w:rPr>
              <w:t xml:space="preserve"> 对任意的工人、批次、seru来说，分给一个工人的工序总数不能超过这个人能承受的最大限度数量M</w:t>
            </w:r>
            <w:r w:rsidR="00972B4F">
              <w:rPr>
                <w:rFonts w:ascii="等线" w:eastAsia="等线" w:hAnsi="等线" w:cs="Times New Roman" w:hint="eastAsia"/>
              </w:rPr>
              <w:t>。</w:t>
            </w:r>
          </w:p>
        </w:tc>
        <w:tc>
          <w:tcPr>
            <w:tcW w:w="846" w:type="dxa"/>
            <w:vAlign w:val="center"/>
          </w:tcPr>
          <w:p w:rsidR="003334ED" w:rsidRDefault="00FD1A0E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color w:val="FF0000"/>
                <w:highlight w:val="yellow"/>
              </w:rPr>
              <w:t>(6)</w:t>
            </w:r>
          </w:p>
        </w:tc>
      </w:tr>
      <w:tr w:rsidR="003334ED" w:rsidTr="00AD7BBE">
        <w:tc>
          <w:tcPr>
            <w:tcW w:w="7450" w:type="dxa"/>
            <w:vAlign w:val="center"/>
          </w:tcPr>
          <w:p w:rsidR="003334ED" w:rsidRPr="00972B4F" w:rsidRDefault="004330CB">
            <w:pPr>
              <w:spacing w:line="360" w:lineRule="auto"/>
              <w:rPr>
                <w:rFonts w:ascii="等线" w:eastAsia="等线" w:hAnsi="等线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等线" w:hAnsi="Cambria Math" w:cs="Times New Roman"/>
                        <w:i/>
                        <w:highlight w:val="yellow"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Times New Roman"/>
                        <w:highlight w:val="yellow"/>
                        <w:rPrChange w:id="9" w:author="45188" w:date="2021-03-26T09:36:00Z">
                          <w:rPr>
                            <w:rFonts w:ascii="Cambria Math" w:eastAsia="等线" w:hAnsi="Cambria Math" w:cs="Times New Roman"/>
                          </w:rPr>
                        </w:rPrChange>
                      </w:rPr>
                      <m:t>w</m:t>
                    </m:r>
                    <m:r>
                      <w:rPr>
                        <w:rFonts w:ascii="Cambria Math" w:eastAsia="等线" w:hAnsi="Cambria Math" w:cs="Times New Roman" w:hint="eastAsia"/>
                        <w:highlight w:val="yellow"/>
                        <w:rPrChange w:id="10" w:author="45188" w:date="2021-03-26T09:36:00Z">
                          <w:rPr>
                            <w:rFonts w:ascii="Cambria Math" w:eastAsia="等线" w:hAnsi="Cambria Math" w:cs="Times New Roman" w:hint="eastAsia"/>
                          </w:rPr>
                        </w:rPrChange>
                      </w:rPr>
                      <m:t>∈</m:t>
                    </m:r>
                    <m:r>
                      <w:rPr>
                        <w:rFonts w:ascii="Cambria Math" w:eastAsia="等线" w:hAnsi="Cambria Math" w:cs="Times New Roman"/>
                        <w:highlight w:val="yellow"/>
                        <w:rPrChange w:id="11" w:author="45188" w:date="2021-03-26T09:36:00Z">
                          <w:rPr>
                            <w:rFonts w:ascii="Cambria Math" w:eastAsia="等线" w:hAnsi="Cambria Math" w:cs="Times New Roman"/>
                          </w:rPr>
                        </w:rPrChange>
                      </w:rPr>
                      <m:t>W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highlight w:val="yellow"/>
                            <w:rPrChange w:id="12" w:author="45188" w:date="2021-03-26T09:36:00Z">
                              <w:rPr>
                                <w:rFonts w:ascii="Cambria Math" w:hAnsi="Cambria Math"/>
                              </w:rPr>
                            </w:rPrChange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  <w:rPrChange w:id="13" w:author="45188" w:date="2021-03-26T09:36:00Z">
                              <w:rPr>
                                <w:rFonts w:ascii="Cambria Math" w:hAnsi="Cambria Math"/>
                              </w:rPr>
                            </w:rPrChange>
                          </w:rPr>
                          <m:t>bs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highlight w:val="yellow"/>
                            <w:rPrChange w:id="14" w:author="45188" w:date="2021-03-26T09:36:00Z">
                              <w:rPr>
                                <w:rFonts w:ascii="Cambria Math" w:hAnsi="Cambria Math"/>
                              </w:rPr>
                            </w:rPrChange>
                          </w:rPr>
                          <m:t>w</m:t>
                        </m:r>
                        <m:r>
                          <w:ins w:id="15" w:author="M" w:date="2021-04-09T09:42:00Z">
                            <w:rPr>
                              <w:rFonts w:ascii="Cambria Math" w:hAnsi="Cambria Math" w:hint="eastAsia"/>
                              <w:highlight w:val="yellow"/>
                            </w:rPr>
                            <m:t>c</m:t>
                          </w:ins>
                        </m:r>
                      </m:sup>
                    </m:sSubSup>
                  </m:e>
                </m:nary>
                <m:r>
                  <w:rPr>
                    <w:rFonts w:ascii="Cambria Math" w:eastAsia="等线" w:hAnsi="Cambria Math" w:cs="Times New Roman"/>
                    <w:highlight w:val="yellow"/>
                    <w:rPrChange w:id="16" w:author="45188" w:date="2021-03-26T09:36:00Z">
                      <w:rPr>
                        <w:rFonts w:ascii="Cambria Math" w:eastAsia="等线" w:hAnsi="Cambria Math" w:cs="Times New Roman"/>
                      </w:rPr>
                    </w:rPrChange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ins w:id="17" w:author="Yinghui Wu" w:date="2021-01-17T21:39:00Z">
                        <w:rPr>
                          <w:rFonts w:ascii="Cambria Math" w:eastAsia="等线" w:hAnsi="Cambria Math" w:cs="Times New Roman"/>
                          <w:i/>
                          <w:highlight w:val="yellow"/>
                        </w:rPr>
                      </w:ins>
                    </m:ctrlPr>
                  </m:naryPr>
                  <m:sub>
                    <m:r>
                      <w:ins w:id="18" w:author="Yinghui Wu" w:date="2021-01-17T21:39:00Z">
                        <w:rPr>
                          <w:rFonts w:ascii="Cambria Math" w:eastAsia="等线" w:hAnsi="Cambria Math" w:cs="Times New Roman"/>
                          <w:highlight w:val="yellow"/>
                          <w:rPrChange w:id="19" w:author="45188" w:date="2021-03-26T09:36:00Z">
                            <w:rPr>
                              <w:rFonts w:ascii="Cambria Math" w:eastAsia="等线" w:hAnsi="Cambria Math" w:cs="Times New Roman"/>
                            </w:rPr>
                          </w:rPrChange>
                        </w:rPr>
                        <m:t>c</m:t>
                      </w:ins>
                    </m:r>
                    <m:r>
                      <w:ins w:id="20" w:author="Yinghui Wu" w:date="2021-01-17T21:39:00Z">
                        <w:rPr>
                          <w:rFonts w:ascii="Cambria Math" w:eastAsia="等线" w:hAnsi="Cambria Math" w:cs="Times New Roman" w:hint="eastAsia"/>
                          <w:highlight w:val="yellow"/>
                          <w:rPrChange w:id="21" w:author="45188" w:date="2021-03-26T09:36:00Z">
                            <w:rPr>
                              <w:rFonts w:ascii="Cambria Math" w:eastAsia="等线" w:hAnsi="Cambria Math" w:cs="Times New Roman" w:hint="eastAsia"/>
                            </w:rPr>
                          </w:rPrChange>
                        </w:rPr>
                        <m:t>∈</m:t>
                      </w:ins>
                    </m:r>
                    <m:r>
                      <w:ins w:id="22" w:author="Yinghui Wu" w:date="2021-01-17T21:39:00Z">
                        <w:rPr>
                          <w:rFonts w:ascii="Cambria Math" w:eastAsia="等线" w:hAnsi="Cambria Math" w:cs="Times New Roman"/>
                          <w:highlight w:val="yellow"/>
                          <w:rPrChange w:id="23" w:author="45188" w:date="2021-03-26T09:36:00Z">
                            <w:rPr>
                              <w:rFonts w:ascii="Cambria Math" w:eastAsia="等线" w:hAnsi="Cambria Math" w:cs="Times New Roman"/>
                            </w:rPr>
                          </w:rPrChange>
                        </w:rPr>
                        <m:t>C</m:t>
                      </w:ins>
                    </m:r>
                  </m:sub>
                  <m:sup/>
                  <m:e>
                    <m:sSub>
                      <m:sSubPr>
                        <m:ctrlPr>
                          <w:ins w:id="24" w:author="Yinghui Wu" w:date="2021-01-17T21:39:00Z">
                            <w:rPr>
                              <w:rFonts w:ascii="Cambria Math" w:eastAsia="等线" w:hAnsi="Cambria Math" w:cs="Times New Roman"/>
                              <w:i/>
                              <w:color w:val="FF0000"/>
                              <w:highlight w:val="yellow"/>
                            </w:rPr>
                          </w:ins>
                        </m:ctrlPr>
                      </m:sSubPr>
                      <m:e>
                        <m:r>
                          <w:ins w:id="25" w:author="Yinghui Wu" w:date="2021-01-17T21:39:00Z">
                            <w:rPr>
                              <w:rFonts w:ascii="Cambria Math" w:eastAsia="等线" w:hAnsi="Cambria Math" w:cs="Times New Roman"/>
                              <w:color w:val="FF0000"/>
                              <w:highlight w:val="yellow"/>
                              <w:rPrChange w:id="26" w:author="45188" w:date="2021-03-26T09:36:00Z">
                                <w:rPr>
                                  <w:rFonts w:ascii="Cambria Math" w:eastAsia="等线" w:hAnsi="Cambria Math" w:cs="Times New Roman"/>
                                  <w:color w:val="FF0000"/>
                                </w:rPr>
                              </w:rPrChange>
                            </w:rPr>
                            <m:t>y</m:t>
                          </w:ins>
                        </m:r>
                      </m:e>
                      <m:sub>
                        <m:r>
                          <w:ins w:id="27" w:author="Yinghui Wu" w:date="2021-01-17T21:39:00Z">
                            <w:rPr>
                              <w:rFonts w:ascii="Cambria Math" w:eastAsia="等线" w:hAnsi="Cambria Math" w:cs="Times New Roman"/>
                              <w:color w:val="FF0000"/>
                              <w:highlight w:val="yellow"/>
                              <w:rPrChange w:id="28" w:author="45188" w:date="2021-03-26T09:36:00Z">
                                <w:rPr>
                                  <w:rFonts w:ascii="Cambria Math" w:eastAsia="等线" w:hAnsi="Cambria Math" w:cs="Times New Roman"/>
                                  <w:color w:val="FF0000"/>
                                </w:rPr>
                              </w:rPrChange>
                            </w:rPr>
                            <m:t>bc</m:t>
                          </w:ins>
                        </m:r>
                      </m:sub>
                    </m:sSub>
                  </m:e>
                </m:nary>
                <m:r>
                  <w:del w:id="29" w:author="Yinghui Wu" w:date="2021-01-17T21:38:00Z">
                    <w:rPr>
                      <w:rFonts w:ascii="Cambria Math" w:eastAsia="等线" w:hAnsi="Cambria Math" w:cs="Times New Roman"/>
                      <w:highlight w:val="yellow"/>
                      <w:rPrChange w:id="30" w:author="45188" w:date="2021-03-26T09:36:00Z">
                        <w:rPr>
                          <w:rFonts w:ascii="Cambria Math" w:eastAsia="等线" w:hAnsi="Cambria Math" w:cs="Times New Roman"/>
                        </w:rPr>
                      </w:rPrChange>
                    </w:rPr>
                    <m:t>1</m:t>
                  </w:del>
                </m:r>
                <m:r>
                  <w:rPr>
                    <w:rFonts w:ascii="Cambria Math" w:eastAsia="等线" w:hAnsi="Cambria Math" w:cs="Times New Roman"/>
                    <w:highlight w:val="yellow"/>
                    <w:rPrChange w:id="31" w:author="45188" w:date="2021-03-26T09:36:00Z">
                      <w:rPr>
                        <w:rFonts w:ascii="Cambria Math" w:eastAsia="等线" w:hAnsi="Cambria Math" w:cs="Times New Roman"/>
                      </w:rPr>
                    </w:rPrChange>
                  </w:rPr>
                  <m:t>,</m:t>
                </m:r>
                <m:r>
                  <w:rPr>
                    <w:rFonts w:ascii="Cambria Math" w:hAnsi="Cambria Math"/>
                    <w:highlight w:val="yellow"/>
                    <w:rPrChange w:id="32" w:author="45188" w:date="2021-03-26T09:36:00Z">
                      <w:rPr>
                        <w:rFonts w:ascii="Cambria Math" w:hAnsi="Cambria Math"/>
                      </w:rPr>
                    </w:rPrChange>
                  </w:rPr>
                  <m:t xml:space="preserve"> ∀b</m:t>
                </m:r>
                <m:r>
                  <w:rPr>
                    <w:rFonts w:ascii="Cambria Math" w:hAnsi="Cambria Math" w:hint="eastAsia"/>
                    <w:highlight w:val="yellow"/>
                    <w:rPrChange w:id="33" w:author="45188" w:date="2021-03-26T09:36:00Z">
                      <w:rPr>
                        <w:rFonts w:ascii="Cambria Math" w:hAnsi="Cambria Math" w:hint="eastAsia"/>
                      </w:rPr>
                    </w:rPrChange>
                  </w:rPr>
                  <m:t>∈</m:t>
                </m:r>
                <m:r>
                  <w:rPr>
                    <w:rFonts w:ascii="Cambria Math" w:hAnsi="Cambria Math"/>
                    <w:highlight w:val="yellow"/>
                    <w:rPrChange w:id="34" w:author="45188" w:date="2021-03-26T09:36:00Z">
                      <w:rPr>
                        <w:rFonts w:ascii="Cambria Math" w:hAnsi="Cambria Math"/>
                      </w:rPr>
                    </w:rPrChange>
                  </w:rPr>
                  <m:t>B,s</m:t>
                </m:r>
                <m:r>
                  <w:rPr>
                    <w:rFonts w:ascii="Cambria Math" w:hAnsi="Cambria Math" w:hint="eastAsia"/>
                    <w:highlight w:val="yellow"/>
                    <w:rPrChange w:id="35" w:author="45188" w:date="2021-03-26T09:36:00Z">
                      <w:rPr>
                        <w:rFonts w:ascii="Cambria Math" w:hAnsi="Cambria Math" w:hint="eastAsia"/>
                      </w:rPr>
                    </w:rPrChange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  <w:rPrChange w:id="36" w:author="45188" w:date="2021-03-26T09:36:00Z">
                          <w:rPr>
                            <w:rFonts w:ascii="Cambria Math" w:hAnsi="Cambria Math"/>
                          </w:rPr>
                        </w:rPrChange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  <w:rPrChange w:id="37" w:author="45188" w:date="2021-03-26T09:36:00Z">
                          <w:rPr>
                            <w:rFonts w:ascii="Cambria Math" w:hAnsi="Cambria Math"/>
                          </w:rPr>
                        </w:rPrChange>
                      </w:rPr>
                      <m:t>b</m:t>
                    </m:r>
                  </m:sub>
                </m:sSub>
                <m:r>
                  <w:ins w:id="38" w:author="M" w:date="2021-04-09T09:43:00Z">
                    <w:rPr>
                      <w:rFonts w:ascii="Cambria Math" w:hAnsi="Cambria Math" w:hint="eastAsia"/>
                      <w:highlight w:val="yellow"/>
                    </w:rPr>
                    <m:t>，</m:t>
                  </w:ins>
                </m:r>
                <m:r>
                  <w:ins w:id="39" w:author="M" w:date="2021-04-09T09:43:00Z">
                    <w:rPr>
                      <w:rFonts w:ascii="Cambria Math" w:hAnsi="Cambria Math"/>
                    </w:rPr>
                    <m:t>c∈C</m:t>
                  </w:ins>
                </m:r>
              </m:oMath>
            </m:oMathPara>
          </w:p>
          <w:p w:rsidR="00972B4F" w:rsidRPr="003334ED" w:rsidRDefault="00983829" w:rsidP="00805BFC">
            <w:pPr>
              <w:spacing w:line="360" w:lineRule="auto"/>
              <w:rPr>
                <w:rFonts w:ascii="等线" w:eastAsia="等线" w:hAnsi="等线" w:cs="Times New Roman"/>
                <w:highlight w:val="yellow"/>
                <w:rPrChange w:id="40" w:author="45188" w:date="2021-03-26T09:36:00Z">
                  <w:rPr>
                    <w:rFonts w:ascii="等线" w:eastAsia="等线" w:hAnsi="等线" w:cs="Times New Roman"/>
                  </w:rPr>
                </w:rPrChange>
              </w:rPr>
            </w:pPr>
            <w:r>
              <w:rPr>
                <w:rFonts w:ascii="等线" w:eastAsia="等线" w:hAnsi="等线" w:cs="Times New Roman" w:hint="eastAsia"/>
                <w:highlight w:val="yellow"/>
              </w:rPr>
              <w:t>这个是保证了一个工序只能分配给一个工人</w:t>
            </w:r>
            <w:r w:rsidR="00805BFC">
              <w:rPr>
                <w:rFonts w:ascii="等线" w:eastAsia="等线" w:hAnsi="等线" w:cs="Times New Roman" w:hint="eastAsia"/>
                <w:highlight w:val="yellow"/>
              </w:rPr>
              <w:t>。</w:t>
            </w:r>
          </w:p>
        </w:tc>
        <w:tc>
          <w:tcPr>
            <w:tcW w:w="846" w:type="dxa"/>
            <w:vAlign w:val="center"/>
          </w:tcPr>
          <w:p w:rsidR="003334ED" w:rsidRPr="003334ED" w:rsidRDefault="00FD1A0E">
            <w:pPr>
              <w:spacing w:line="360" w:lineRule="auto"/>
              <w:jc w:val="center"/>
              <w:rPr>
                <w:highlight w:val="yellow"/>
                <w:rPrChange w:id="41" w:author="45188" w:date="2021-03-26T09:36:00Z">
                  <w:rPr/>
                </w:rPrChange>
              </w:rPr>
            </w:pPr>
            <w:r>
              <w:rPr>
                <w:rFonts w:ascii="Times New Roman" w:hAnsi="Times New Roman" w:cs="Times New Roman"/>
                <w:highlight w:val="yellow"/>
              </w:rPr>
              <w:t>(7)</w:t>
            </w:r>
          </w:p>
        </w:tc>
      </w:tr>
      <w:tr w:rsidR="003334ED" w:rsidTr="00AD7BBE">
        <w:tc>
          <w:tcPr>
            <w:tcW w:w="7450" w:type="dxa"/>
            <w:vAlign w:val="center"/>
          </w:tcPr>
          <w:p w:rsidR="00C04B7B" w:rsidRPr="00AD7BBE" w:rsidRDefault="004330CB" w:rsidP="00C04B7B">
            <w:pPr>
              <w:spacing w:line="360" w:lineRule="auto"/>
              <w:jc w:val="center"/>
              <w:rPr>
                <w:rFonts w:ascii="等线" w:eastAsia="等线" w:hAnsi="等线" w:cs="Times New Roman"/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color w:val="FF000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color w:val="FF0000"/>
                        <w:highlight w:val="yellow"/>
                        <w:rPrChange w:id="42" w:author="45188" w:date="2021-03-26T09:36:00Z">
                          <w:rPr>
                            <w:rFonts w:ascii="Cambria Math" w:eastAsia="等线" w:hAnsi="Cambria Math" w:cs="Times New Roman"/>
                            <w:color w:val="FF0000"/>
                          </w:rPr>
                        </w:rPrChange>
                      </w:rPr>
                      <m:t>x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color w:val="FF0000"/>
                        <w:highlight w:val="yellow"/>
                        <w:rPrChange w:id="43" w:author="45188" w:date="2021-03-26T09:36:00Z">
                          <w:rPr>
                            <w:rFonts w:ascii="Cambria Math" w:eastAsia="等线" w:hAnsi="Cambria Math" w:cs="Times New Roman"/>
                            <w:color w:val="FF0000"/>
                          </w:rPr>
                        </w:rPrChange>
                      </w:rPr>
                      <m:t>wc</m:t>
                    </m:r>
                  </m:sub>
                </m:sSub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color w:val="FF000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color w:val="FF0000"/>
                        <w:highlight w:val="yellow"/>
                        <w:rPrChange w:id="44" w:author="45188" w:date="2021-03-26T09:36:00Z">
                          <w:rPr>
                            <w:rFonts w:ascii="Cambria Math" w:eastAsia="等线" w:hAnsi="Cambria Math" w:cs="Times New Roman"/>
                            <w:color w:val="FF0000"/>
                          </w:rPr>
                        </w:rPrChange>
                      </w:rPr>
                      <m:t>y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color w:val="FF0000"/>
                        <w:highlight w:val="yellow"/>
                        <w:rPrChange w:id="45" w:author="45188" w:date="2021-03-26T09:36:00Z">
                          <w:rPr>
                            <w:rFonts w:ascii="Cambria Math" w:eastAsia="等线" w:hAnsi="Cambria Math" w:cs="Times New Roman"/>
                            <w:color w:val="FF0000"/>
                          </w:rPr>
                        </w:rPrChange>
                      </w:rPr>
                      <m:t>bc</m:t>
                    </m:r>
                  </m:sub>
                </m:sSub>
                <m:r>
                  <w:rPr>
                    <w:rFonts w:ascii="Cambria Math" w:eastAsia="等线" w:hAnsi="Cambria Math" w:cs="Times New Roman" w:hint="eastAsia"/>
                    <w:color w:val="FF0000"/>
                    <w:highlight w:val="yellow"/>
                    <w:rPrChange w:id="46" w:author="45188" w:date="2021-03-26T09:36:00Z">
                      <w:rPr>
                        <w:rFonts w:ascii="Cambria Math" w:eastAsia="等线" w:hAnsi="Cambria Math" w:cs="Times New Roman" w:hint="eastAsia"/>
                        <w:color w:val="FF0000"/>
                      </w:rPr>
                    </w:rPrChange>
                  </w:rPr>
                  <m:t>≥</m:t>
                </m:r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  <w:color w:val="FF0000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color w:val="FF0000"/>
                        <w:highlight w:val="yellow"/>
                        <w:rPrChange w:id="47" w:author="45188" w:date="2021-03-26T09:36:00Z">
                          <w:rPr>
                            <w:rFonts w:ascii="Cambria Math" w:eastAsia="等线" w:hAnsi="Cambria Math" w:cs="Times New Roman"/>
                            <w:color w:val="FF0000"/>
                          </w:rPr>
                        </w:rPrChange>
                      </w:rPr>
                      <m:t>z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color w:val="FF0000"/>
                        <w:highlight w:val="yellow"/>
                        <w:rPrChange w:id="48" w:author="45188" w:date="2021-03-26T09:36:00Z">
                          <w:rPr>
                            <w:rFonts w:ascii="Cambria Math" w:eastAsia="等线" w:hAnsi="Cambria Math" w:cs="Times New Roman"/>
                            <w:color w:val="FF0000"/>
                          </w:rPr>
                        </w:rPrChange>
                      </w:rPr>
                      <m:t>bs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color w:val="FF0000"/>
                        <w:highlight w:val="yellow"/>
                        <w:rPrChange w:id="49" w:author="45188" w:date="2021-03-26T09:36:00Z">
                          <w:rPr>
                            <w:rFonts w:ascii="Cambria Math" w:eastAsia="等线" w:hAnsi="Cambria Math" w:cs="Times New Roman"/>
                            <w:color w:val="FF0000"/>
                          </w:rPr>
                        </w:rPrChange>
                      </w:rPr>
                      <m:t>w</m:t>
                    </m:r>
                    <m:r>
                      <w:ins w:id="50" w:author="M" w:date="2021-04-09T09:42:00Z">
                        <w:rPr>
                          <w:rFonts w:ascii="Cambria Math" w:eastAsia="等线" w:hAnsi="Cambria Math" w:cs="Times New Roman" w:hint="eastAsia"/>
                          <w:color w:val="FF0000"/>
                          <w:highlight w:val="yellow"/>
                        </w:rPr>
                        <m:t>c</m:t>
                      </w:ins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hint="eastAsia"/>
                    <w:highlight w:val="yellow"/>
                  </w:rPr>
                  <m:t>，</m:t>
                </m:r>
                <m:r>
                  <w:rPr>
                    <w:rFonts w:ascii="Cambria Math" w:hAnsi="Cambria Math"/>
                    <w:highlight w:val="yellow"/>
                    <w:rPrChange w:id="51" w:author="45188" w:date="2021-03-26T09:36:00Z">
                      <w:rPr>
                        <w:rFonts w:ascii="Cambria Math" w:hAnsi="Cambria Math"/>
                      </w:rPr>
                    </w:rPrChange>
                  </w:rPr>
                  <m:t>∀c</m:t>
                </m:r>
                <m:r>
                  <w:rPr>
                    <w:rFonts w:ascii="Cambria Math" w:hAnsi="Cambria Math" w:hint="eastAsia"/>
                    <w:highlight w:val="yellow"/>
                    <w:rPrChange w:id="52" w:author="45188" w:date="2021-03-26T09:36:00Z">
                      <w:rPr>
                        <w:rFonts w:ascii="Cambria Math" w:hAnsi="Cambria Math" w:hint="eastAsia"/>
                      </w:rPr>
                    </w:rPrChange>
                  </w:rPr>
                  <m:t>∈</m:t>
                </m:r>
                <m:r>
                  <w:rPr>
                    <w:rFonts w:ascii="Cambria Math" w:hAnsi="Cambria Math"/>
                    <w:highlight w:val="yellow"/>
                    <w:rPrChange w:id="53" w:author="45188" w:date="2021-03-26T09:36:00Z">
                      <w:rPr>
                        <w:rFonts w:ascii="Cambria Math" w:hAnsi="Cambria Math"/>
                      </w:rPr>
                    </w:rPrChange>
                  </w:rPr>
                  <m:t>C,w</m:t>
                </m:r>
                <m:r>
                  <w:rPr>
                    <w:rFonts w:ascii="Cambria Math" w:hAnsi="Cambria Math" w:hint="eastAsia"/>
                    <w:highlight w:val="yellow"/>
                    <w:rPrChange w:id="54" w:author="45188" w:date="2021-03-26T09:36:00Z">
                      <w:rPr>
                        <w:rFonts w:ascii="Cambria Math" w:hAnsi="Cambria Math" w:hint="eastAsia"/>
                      </w:rPr>
                    </w:rPrChange>
                  </w:rPr>
                  <m:t>∈</m:t>
                </m:r>
                <m:r>
                  <w:rPr>
                    <w:rFonts w:ascii="Cambria Math" w:hAnsi="Cambria Math"/>
                    <w:highlight w:val="yellow"/>
                    <w:rPrChange w:id="55" w:author="45188" w:date="2021-03-26T09:36:00Z">
                      <w:rPr>
                        <w:rFonts w:ascii="Cambria Math" w:hAnsi="Cambria Math"/>
                      </w:rPr>
                    </w:rPrChange>
                  </w:rPr>
                  <m:t>W,b</m:t>
                </m:r>
                <m:r>
                  <w:rPr>
                    <w:rFonts w:ascii="Cambria Math" w:hAnsi="Cambria Math" w:hint="eastAsia"/>
                    <w:highlight w:val="yellow"/>
                    <w:rPrChange w:id="56" w:author="45188" w:date="2021-03-26T09:36:00Z">
                      <w:rPr>
                        <w:rFonts w:ascii="Cambria Math" w:hAnsi="Cambria Math" w:hint="eastAsia"/>
                      </w:rPr>
                    </w:rPrChange>
                  </w:rPr>
                  <m:t>∈</m:t>
                </m:r>
                <m:r>
                  <w:rPr>
                    <w:rFonts w:ascii="Cambria Math" w:hAnsi="Cambria Math"/>
                    <w:highlight w:val="yellow"/>
                    <w:rPrChange w:id="57" w:author="45188" w:date="2021-03-26T09:36:00Z">
                      <w:rPr>
                        <w:rFonts w:ascii="Cambria Math" w:hAnsi="Cambria Math"/>
                      </w:rPr>
                    </w:rPrChange>
                  </w:rPr>
                  <m:t>B,s</m:t>
                </m:r>
                <m:r>
                  <w:rPr>
                    <w:rFonts w:ascii="Cambria Math" w:hAnsi="Cambria Math" w:hint="eastAsia"/>
                    <w:highlight w:val="yellow"/>
                    <w:rPrChange w:id="58" w:author="45188" w:date="2021-03-26T09:36:00Z">
                      <w:rPr>
                        <w:rFonts w:ascii="Cambria Math" w:hAnsi="Cambria Math" w:hint="eastAsia"/>
                      </w:rPr>
                    </w:rPrChange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  <w:rPrChange w:id="59" w:author="45188" w:date="2021-03-26T09:36:00Z">
                          <w:rPr>
                            <w:rFonts w:ascii="Cambria Math" w:hAnsi="Cambria Math"/>
                          </w:rPr>
                        </w:rPrChange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  <w:rPrChange w:id="60" w:author="45188" w:date="2021-03-26T09:36:00Z">
                          <w:rPr>
                            <w:rFonts w:ascii="Cambria Math" w:hAnsi="Cambria Math"/>
                          </w:rPr>
                        </w:rPrChange>
                      </w:rPr>
                      <m:t>b</m:t>
                    </m:r>
                  </m:sub>
                </m:sSub>
              </m:oMath>
            </m:oMathPara>
          </w:p>
          <w:p w:rsidR="00AD7BBE" w:rsidRPr="003334ED" w:rsidRDefault="00C04B7B" w:rsidP="00673FA8">
            <w:pPr>
              <w:spacing w:line="360" w:lineRule="auto"/>
              <w:ind w:firstLineChars="100" w:firstLine="210"/>
              <w:jc w:val="left"/>
              <w:rPr>
                <w:rFonts w:ascii="等线" w:eastAsia="等线" w:hAnsi="等线" w:cs="Times New Roman"/>
                <w:highlight w:val="yellow"/>
                <w:rPrChange w:id="61" w:author="45188" w:date="2021-03-26T09:36:00Z">
                  <w:rPr>
                    <w:rFonts w:ascii="等线" w:eastAsia="等线" w:hAnsi="等线" w:cs="Times New Roman"/>
                  </w:rPr>
                </w:rPrChange>
              </w:rPr>
            </w:pPr>
            <w:r w:rsidRPr="00673FA8">
              <w:rPr>
                <w:rFonts w:ascii="等线" w:eastAsia="等线" w:hAnsi="等线" w:cs="Times New Roman" w:hint="eastAsia"/>
              </w:rPr>
              <w:lastRenderedPageBreak/>
              <w:t>这条约束保证在seru中，比如seru</w:t>
            </w:r>
            <w:r w:rsidRPr="00673FA8">
              <w:rPr>
                <w:rFonts w:ascii="等线" w:eastAsia="等线" w:hAnsi="等线" w:cs="Times New Roman"/>
              </w:rPr>
              <w:t xml:space="preserve"> </w:t>
            </w:r>
            <w:r w:rsidRPr="00673FA8">
              <w:rPr>
                <w:rFonts w:ascii="等线" w:eastAsia="等线" w:hAnsi="等线" w:cs="Times New Roman" w:hint="eastAsia"/>
              </w:rPr>
              <w:t>c2中，分配到了工人和产品的情况下，也就是</w:t>
            </w:r>
            <m:oMath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  <w:rPrChange w:id="62" w:author="45188" w:date="2021-03-26T09:36:00Z">
                        <w:rPr>
                          <w:rFonts w:ascii="Cambria Math" w:eastAsia="等线" w:hAnsi="Cambria Math" w:cs="Times New Roman"/>
                          <w:color w:val="FF0000"/>
                        </w:rPr>
                      </w:rPrChange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Times New Roman"/>
                      <w:rPrChange w:id="63" w:author="45188" w:date="2021-03-26T09:36:00Z">
                        <w:rPr>
                          <w:rFonts w:ascii="Cambria Math" w:eastAsia="等线" w:hAnsi="Cambria Math" w:cs="Times New Roman"/>
                          <w:color w:val="FF0000"/>
                        </w:rPr>
                      </w:rPrChange>
                    </w:rPr>
                    <m:t>wc</m:t>
                  </m:r>
                </m:sub>
              </m:sSub>
              <m:r>
                <w:rPr>
                  <w:rFonts w:ascii="Cambria Math" w:eastAsia="等线" w:hAnsi="Cambria Math" w:cs="Times New Roman" w:hint="eastAsia"/>
                </w:rPr>
                <m:t>=</m:t>
              </m:r>
              <m:r>
                <w:rPr>
                  <w:rFonts w:ascii="Cambria Math" w:eastAsia="等线" w:hAnsi="Cambria Math" w:cs="Times New Roman"/>
                </w:rPr>
                <m:t>1</m:t>
              </m:r>
            </m:oMath>
            <w:r w:rsidR="00673FA8" w:rsidRPr="00673FA8">
              <w:rPr>
                <w:rFonts w:ascii="等线" w:eastAsia="等线" w:hAnsi="等线" w:cs="Times New Roman" w:hint="eastAsia"/>
              </w:rPr>
              <w:t>，</w:t>
            </w:r>
            <m:oMath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  <w:rPrChange w:id="64" w:author="45188" w:date="2021-03-26T09:36:00Z">
                        <w:rPr>
                          <w:rFonts w:ascii="Cambria Math" w:eastAsia="等线" w:hAnsi="Cambria Math" w:cs="Times New Roman"/>
                          <w:color w:val="FF0000"/>
                        </w:rPr>
                      </w:rPrChange>
                    </w:rPr>
                    <m:t>y</m:t>
                  </m:r>
                </m:e>
                <m:sub>
                  <m:r>
                    <w:rPr>
                      <w:rFonts w:ascii="Cambria Math" w:eastAsia="等线" w:hAnsi="Cambria Math" w:cs="Times New Roman"/>
                      <w:rPrChange w:id="65" w:author="45188" w:date="2021-03-26T09:36:00Z">
                        <w:rPr>
                          <w:rFonts w:ascii="Cambria Math" w:eastAsia="等线" w:hAnsi="Cambria Math" w:cs="Times New Roman"/>
                          <w:color w:val="FF0000"/>
                        </w:rPr>
                      </w:rPrChange>
                    </w:rPr>
                    <m:t>bc</m:t>
                  </m:r>
                </m:sub>
              </m:sSub>
            </m:oMath>
            <w:r w:rsidR="00673FA8" w:rsidRPr="00673FA8">
              <w:rPr>
                <w:rFonts w:ascii="等线" w:eastAsia="等线" w:hAnsi="等线" w:cs="Times New Roman" w:hint="eastAsia"/>
              </w:rPr>
              <w:t>=</w:t>
            </w:r>
            <w:r w:rsidR="00673FA8" w:rsidRPr="00673FA8">
              <w:rPr>
                <w:rFonts w:ascii="等线" w:eastAsia="等线" w:hAnsi="等线" w:cs="Times New Roman"/>
              </w:rPr>
              <w:t>1</w:t>
            </w:r>
            <w:r w:rsidR="00673FA8" w:rsidRPr="00673FA8">
              <w:rPr>
                <w:rFonts w:ascii="等线" w:eastAsia="等线" w:hAnsi="等线" w:cs="Times New Roman" w:hint="eastAsia"/>
              </w:rPr>
              <w:t>，这样才可能有工序分到seru</w:t>
            </w:r>
            <w:r w:rsidR="00673FA8" w:rsidRPr="00673FA8">
              <w:rPr>
                <w:rFonts w:ascii="等线" w:eastAsia="等线" w:hAnsi="等线" w:cs="Times New Roman"/>
              </w:rPr>
              <w:t xml:space="preserve"> </w:t>
            </w:r>
            <w:r w:rsidR="00673FA8" w:rsidRPr="00673FA8">
              <w:rPr>
                <w:rFonts w:ascii="等线" w:eastAsia="等线" w:hAnsi="等线" w:cs="Times New Roman" w:hint="eastAsia"/>
              </w:rPr>
              <w:t>c2中，</w:t>
            </w:r>
            <w:r w:rsidR="006C318B">
              <w:rPr>
                <w:rFonts w:ascii="等线" w:eastAsia="等线" w:hAnsi="等线" w:cs="Times New Roman" w:hint="eastAsia"/>
              </w:rPr>
              <w:t>但</w:t>
            </w:r>
            <w:r w:rsidR="00673FA8" w:rsidRPr="00673FA8">
              <w:rPr>
                <w:rFonts w:ascii="等线" w:eastAsia="等线" w:hAnsi="等线" w:cs="Times New Roman" w:hint="eastAsia"/>
              </w:rPr>
              <w:t>也有可能不分</w:t>
            </w:r>
            <w:r w:rsidR="006C318B">
              <w:rPr>
                <w:rFonts w:ascii="等线" w:eastAsia="等线" w:hAnsi="等线" w:cs="Times New Roman" w:hint="eastAsia"/>
              </w:rPr>
              <w:t>配</w:t>
            </w:r>
            <w:r w:rsidR="00673FA8" w:rsidRPr="00673FA8">
              <w:rPr>
                <w:rFonts w:ascii="等线" w:eastAsia="等线" w:hAnsi="等线" w:cs="Times New Roman" w:hint="eastAsia"/>
              </w:rPr>
              <w:t>，即这种情况下的</w:t>
            </w:r>
            <m:oMath>
              <m:sSubSup>
                <m:sSubSup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等线" w:hAnsi="Cambria Math" w:cs="Times New Roman"/>
                      <w:rPrChange w:id="66" w:author="45188" w:date="2021-03-26T09:36:00Z">
                        <w:rPr>
                          <w:rFonts w:ascii="Cambria Math" w:eastAsia="等线" w:hAnsi="Cambria Math" w:cs="Times New Roman"/>
                          <w:color w:val="FF0000"/>
                        </w:rPr>
                      </w:rPrChange>
                    </w:rPr>
                    <m:t>z</m:t>
                  </m:r>
                </m:e>
                <m:sub>
                  <m:r>
                    <w:rPr>
                      <w:rFonts w:ascii="Cambria Math" w:eastAsia="等线" w:hAnsi="Cambria Math" w:cs="Times New Roman"/>
                      <w:rPrChange w:id="67" w:author="45188" w:date="2021-03-26T09:36:00Z">
                        <w:rPr>
                          <w:rFonts w:ascii="Cambria Math" w:eastAsia="等线" w:hAnsi="Cambria Math" w:cs="Times New Roman"/>
                          <w:color w:val="FF0000"/>
                        </w:rPr>
                      </w:rPrChange>
                    </w:rPr>
                    <m:t>bs</m:t>
                  </m:r>
                </m:sub>
                <m:sup>
                  <m:r>
                    <w:rPr>
                      <w:rFonts w:ascii="Cambria Math" w:eastAsia="等线" w:hAnsi="Cambria Math" w:cs="Times New Roman"/>
                      <w:rPrChange w:id="68" w:author="45188" w:date="2021-03-26T09:36:00Z">
                        <w:rPr>
                          <w:rFonts w:ascii="Cambria Math" w:eastAsia="等线" w:hAnsi="Cambria Math" w:cs="Times New Roman"/>
                          <w:color w:val="FF0000"/>
                        </w:rPr>
                      </w:rPrChange>
                    </w:rPr>
                    <m:t>w</m:t>
                  </m:r>
                  <m:r>
                    <w:ins w:id="69" w:author="M" w:date="2021-04-09T09:42:00Z">
                      <w:rPr>
                        <w:rFonts w:ascii="Cambria Math" w:eastAsia="等线" w:hAnsi="Cambria Math" w:cs="Times New Roman" w:hint="eastAsia"/>
                      </w:rPr>
                      <m:t>c</m:t>
                    </w:ins>
                  </m:r>
                </m:sup>
              </m:sSubSup>
            </m:oMath>
            <w:r w:rsidR="00673FA8" w:rsidRPr="00673FA8">
              <w:rPr>
                <w:rFonts w:ascii="等线" w:eastAsia="等线" w:hAnsi="等线" w:cs="Times New Roman" w:hint="eastAsia"/>
              </w:rPr>
              <w:t>可能等于1，也可能是0。但是只要前面两个变量任意一个等于0，后面的工序就一定不会分配到这个seru里面。保证了工序分到seru中是要有人来完成的。</w:t>
            </w:r>
          </w:p>
        </w:tc>
        <w:tc>
          <w:tcPr>
            <w:tcW w:w="846" w:type="dxa"/>
            <w:vAlign w:val="center"/>
          </w:tcPr>
          <w:p w:rsidR="003334ED" w:rsidRPr="003334ED" w:rsidRDefault="00AD7BBE">
            <w:pPr>
              <w:spacing w:line="360" w:lineRule="auto"/>
              <w:jc w:val="center"/>
              <w:rPr>
                <w:highlight w:val="yellow"/>
                <w:rPrChange w:id="70" w:author="45188" w:date="2021-03-26T09:36:00Z">
                  <w:rPr/>
                </w:rPrChange>
              </w:rPr>
            </w:pPr>
            <w:r>
              <w:rPr>
                <w:rFonts w:ascii="Times New Roman" w:hAnsi="Times New Roman" w:cs="Times New Roman" w:hint="eastAsia"/>
                <w:color w:val="FF0000"/>
                <w:highlight w:val="yellow"/>
              </w:rPr>
              <w:lastRenderedPageBreak/>
              <w:t>（</w:t>
            </w:r>
            <w:r>
              <w:rPr>
                <w:rFonts w:ascii="Times New Roman" w:hAnsi="Times New Roman" w:cs="Times New Roman" w:hint="eastAsia"/>
                <w:color w:val="FF0000"/>
                <w:highlight w:val="yellow"/>
              </w:rPr>
              <w:t>8</w:t>
            </w:r>
            <w:r>
              <w:rPr>
                <w:rFonts w:ascii="Times New Roman" w:hAnsi="Times New Roman" w:cs="Times New Roman" w:hint="eastAsia"/>
                <w:color w:val="FF0000"/>
                <w:highlight w:val="yellow"/>
              </w:rPr>
              <w:t>）</w:t>
            </w:r>
            <w:del w:id="71" w:author="Yinghui Wu" w:date="2021-01-16T18:01:00Z">
              <w:r w:rsidR="00FD1A0E">
                <w:rPr>
                  <w:rFonts w:ascii="Times New Roman" w:hAnsi="Times New Roman" w:cs="Times New Roman"/>
                  <w:color w:val="FF0000"/>
                  <w:highlight w:val="yellow"/>
                </w:rPr>
                <w:delText>(8)</w:delText>
              </w:r>
            </w:del>
          </w:p>
        </w:tc>
      </w:tr>
      <w:tr w:rsidR="00AD7BBE" w:rsidTr="00AD7BBE">
        <w:tc>
          <w:tcPr>
            <w:tcW w:w="7450" w:type="dxa"/>
            <w:vAlign w:val="center"/>
          </w:tcPr>
          <w:p w:rsidR="00AD7BBE" w:rsidRPr="002412BC" w:rsidRDefault="004330CB" w:rsidP="00AD7BBE">
            <w:pPr>
              <w:spacing w:line="360" w:lineRule="auto"/>
              <w:jc w:val="center"/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eastAsia="等线" w:hAnsi="Cambria Math" w:cs="Times New Roman" w:hint="eastAsia"/>
                      </w:rPr>
                      <m:t>wc</m:t>
                    </m:r>
                  </m:sub>
                </m:sSub>
                <m:r>
                  <w:rPr>
                    <w:rFonts w:ascii="Cambria Math" w:eastAsia="等线" w:hAnsi="Cambria Math" w:cs="Times New Roman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</w:rPr>
                      <m:t>0,1</m:t>
                    </m:r>
                  </m:e>
                </m:d>
                <m:r>
                  <w:rPr>
                    <w:rFonts w:ascii="Cambria Math" w:eastAsia="等线" w:hAnsi="Cambria Math" w:cs="Times New Roman"/>
                  </w:rPr>
                  <m:t>,</m:t>
                </m:r>
                <m:r>
                  <w:rPr>
                    <w:rFonts w:ascii="Cambria Math" w:hAnsi="Cambria Math"/>
                  </w:rPr>
                  <m:t>∀w∈W,c∈C</m:t>
                </m:r>
              </m:oMath>
            </m:oMathPara>
          </w:p>
          <w:p w:rsidR="00AD7BBE" w:rsidRDefault="00AD7BBE" w:rsidP="00AD7BBE">
            <w:pPr>
              <w:spacing w:line="360" w:lineRule="auto"/>
              <w:jc w:val="left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变量</w:t>
            </w:r>
            <m:oMath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 w:hint="eastAsia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Times New Roman" w:hint="eastAsia"/>
                    </w:rPr>
                    <m:t>wc</m:t>
                  </m:r>
                </m:sub>
              </m:sSub>
            </m:oMath>
            <w:r>
              <w:rPr>
                <w:rFonts w:ascii="等线" w:eastAsia="等线" w:hAnsi="等线" w:cs="Times New Roman" w:hint="eastAsia"/>
              </w:rPr>
              <w:t>是个0</w:t>
            </w:r>
            <w:r>
              <w:rPr>
                <w:rFonts w:ascii="等线" w:eastAsia="等线" w:hAnsi="等线" w:cs="Times New Roman"/>
              </w:rPr>
              <w:t>-1</w:t>
            </w:r>
            <w:r>
              <w:rPr>
                <w:rFonts w:ascii="等线" w:eastAsia="等线" w:hAnsi="等线" w:cs="Times New Roman" w:hint="eastAsia"/>
              </w:rPr>
              <w:t>变量</w:t>
            </w:r>
          </w:p>
        </w:tc>
        <w:tc>
          <w:tcPr>
            <w:tcW w:w="846" w:type="dxa"/>
            <w:vAlign w:val="center"/>
          </w:tcPr>
          <w:p w:rsidR="00AD7BBE" w:rsidRDefault="00AD7BBE" w:rsidP="00AD7BBE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</w:rPr>
              <w:t>(9)</w:t>
            </w:r>
          </w:p>
        </w:tc>
      </w:tr>
      <w:tr w:rsidR="00AD7BBE" w:rsidTr="00AD7BBE">
        <w:tc>
          <w:tcPr>
            <w:tcW w:w="7450" w:type="dxa"/>
            <w:vAlign w:val="center"/>
          </w:tcPr>
          <w:p w:rsidR="00AD7BBE" w:rsidRPr="002412BC" w:rsidRDefault="004330CB" w:rsidP="00AD7BBE">
            <w:pPr>
              <w:spacing w:line="360" w:lineRule="auto"/>
              <w:jc w:val="center"/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bc</m:t>
                    </m:r>
                  </m:sub>
                </m:sSub>
                <m:r>
                  <w:rPr>
                    <w:rFonts w:ascii="Cambria Math" w:eastAsia="等线" w:hAnsi="Cambria Math" w:cs="Times New Roman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</w:rPr>
                      <m:t>0,1</m:t>
                    </m:r>
                  </m:e>
                </m:d>
                <m:r>
                  <w:rPr>
                    <w:rFonts w:ascii="Cambria Math" w:eastAsia="等线" w:hAnsi="Cambria Math" w:cs="Times New Roman"/>
                  </w:rPr>
                  <m:t>,</m:t>
                </m:r>
                <m: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 w:hint="eastAsia"/>
                  </w:rPr>
                  <m:t>b</m:t>
                </m:r>
                <m:r>
                  <w:rPr>
                    <w:rFonts w:ascii="Cambria Math" w:hAnsi="Cambria Math"/>
                  </w:rPr>
                  <m:t>∈B,c∈C</m:t>
                </m:r>
              </m:oMath>
            </m:oMathPara>
          </w:p>
          <w:p w:rsidR="00AD7BBE" w:rsidRDefault="00AD7BBE" w:rsidP="00AD7BBE">
            <w:pPr>
              <w:spacing w:line="360" w:lineRule="auto"/>
              <w:jc w:val="left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变量</w:t>
            </w:r>
            <m:oMath>
              <m:sSub>
                <m:sSubPr>
                  <m:ctrlPr>
                    <w:rPr>
                      <w:rFonts w:ascii="Cambria Math" w:eastAsia="等线" w:hAnsi="Cambria Math" w:cs="Times New Roman"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等线" w:hAnsi="Cambria Math" w:cs="Times New Roman"/>
                    </w:rPr>
                    <m:t>bc</m:t>
                  </m:r>
                </m:sub>
              </m:sSub>
            </m:oMath>
            <w:r>
              <w:rPr>
                <w:rFonts w:ascii="等线" w:eastAsia="等线" w:hAnsi="等线" w:cs="Times New Roman" w:hint="eastAsia"/>
              </w:rPr>
              <w:t>是个0</w:t>
            </w:r>
            <w:r>
              <w:rPr>
                <w:rFonts w:ascii="等线" w:eastAsia="等线" w:hAnsi="等线" w:cs="Times New Roman"/>
              </w:rPr>
              <w:t>-1</w:t>
            </w:r>
            <w:r>
              <w:rPr>
                <w:rFonts w:ascii="等线" w:eastAsia="等线" w:hAnsi="等线" w:cs="Times New Roman" w:hint="eastAsia"/>
              </w:rPr>
              <w:t>变量</w:t>
            </w:r>
          </w:p>
        </w:tc>
        <w:tc>
          <w:tcPr>
            <w:tcW w:w="846" w:type="dxa"/>
            <w:vAlign w:val="center"/>
          </w:tcPr>
          <w:p w:rsidR="00AD7BBE" w:rsidRDefault="00AD7BBE" w:rsidP="00AD7BBE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</w:rPr>
              <w:t>(10)</w:t>
            </w:r>
          </w:p>
        </w:tc>
      </w:tr>
      <w:tr w:rsidR="00AD7BBE" w:rsidTr="00AD7BBE">
        <w:tc>
          <w:tcPr>
            <w:tcW w:w="7450" w:type="dxa"/>
            <w:vAlign w:val="center"/>
          </w:tcPr>
          <w:p w:rsidR="00AD7BBE" w:rsidRPr="006C318B" w:rsidRDefault="004330CB" w:rsidP="00AD7BBE">
            <w:pPr>
              <w:spacing w:line="360" w:lineRule="auto"/>
              <w:jc w:val="center"/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</w:rPr>
                      <m:t>0≤Q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FF0000"/>
                      </w:rPr>
                      <m:t>bc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FF0000"/>
                  </w:rPr>
                  <m:t>≤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FF0000"/>
                      </w:rPr>
                      <m:t>b</m:t>
                    </m:r>
                  </m:sub>
                </m:sSub>
                <m:r>
                  <w:rPr>
                    <w:rFonts w:ascii="Cambria Math" w:eastAsia="等线" w:hAnsi="Cambria Math" w:cs="Times New Roman"/>
                  </w:rPr>
                  <m:t>,</m:t>
                </m:r>
                <m:r>
                  <w:rPr>
                    <w:rFonts w:ascii="Cambria Math" w:hAnsi="Cambria Math"/>
                  </w:rPr>
                  <m:t>∀b∈B,c∈C</m:t>
                </m:r>
              </m:oMath>
            </m:oMathPara>
          </w:p>
          <w:p w:rsidR="006C318B" w:rsidRDefault="006C318B" w:rsidP="00372BD7">
            <w:pPr>
              <w:spacing w:line="360" w:lineRule="auto"/>
              <w:jc w:val="left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规定了</w:t>
            </w:r>
            <w:r w:rsidR="005A5877">
              <w:rPr>
                <w:rFonts w:ascii="等线" w:eastAsia="等线" w:hAnsi="等线" w:cs="Times New Roman" w:hint="eastAsia"/>
              </w:rPr>
              <w:t>批次被拆分</w:t>
            </w:r>
            <w:r w:rsidR="00372BD7">
              <w:rPr>
                <w:rFonts w:ascii="等线" w:eastAsia="等线" w:hAnsi="等线" w:cs="Times New Roman" w:hint="eastAsia"/>
              </w:rPr>
              <w:t>后，分配到某个seru中的数量</w:t>
            </w:r>
            <w:r w:rsidR="00372BD7" w:rsidRPr="00372BD7">
              <w:rPr>
                <w:rFonts w:ascii="等线" w:eastAsia="等线" w:hAnsi="等线" w:cs="Times New Roman" w:hint="eastAsia"/>
              </w:rPr>
              <w:t>。</w:t>
            </w:r>
            <w:r w:rsidR="005A5877" w:rsidRPr="00372BD7">
              <w:rPr>
                <w:rFonts w:ascii="等线" w:eastAsia="等线" w:hAnsi="等线" w:cs="Times New Roman" w:hint="eastAsia"/>
              </w:rPr>
              <w:t>当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bc</m:t>
                  </m:r>
                </m:sub>
              </m:sSub>
            </m:oMath>
            <w:r w:rsidR="005A5877" w:rsidRPr="00372BD7">
              <w:rPr>
                <w:rFonts w:ascii="等线" w:eastAsia="等线" w:hAnsi="等线" w:cs="Times New Roman" w:hint="eastAsia"/>
              </w:rPr>
              <w:t>=</w:t>
            </w:r>
            <w:r w:rsidR="005A5877" w:rsidRPr="00372BD7">
              <w:rPr>
                <w:rFonts w:ascii="等线" w:eastAsia="等线" w:hAnsi="等线" w:cs="Times New Roman"/>
              </w:rPr>
              <w:t>0</w:t>
            </w:r>
            <w:r w:rsidR="005A5877" w:rsidRPr="00372BD7">
              <w:rPr>
                <w:rFonts w:ascii="等线" w:eastAsia="等线" w:hAnsi="等线" w:cs="Times New Roman" w:hint="eastAsia"/>
              </w:rPr>
              <w:t>，</w:t>
            </w:r>
            <w:r w:rsidR="00372BD7" w:rsidRPr="00372BD7">
              <w:rPr>
                <w:rFonts w:ascii="等线" w:eastAsia="等线" w:hAnsi="等线" w:cs="Times New Roman" w:hint="eastAsia"/>
              </w:rPr>
              <w:t xml:space="preserve">比如 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12</m:t>
                  </m:r>
                </m:sub>
              </m:sSub>
            </m:oMath>
            <w:r w:rsidR="00372BD7" w:rsidRPr="00372BD7">
              <w:rPr>
                <w:rFonts w:ascii="等线" w:eastAsia="等线" w:hAnsi="等线" w:cs="Times New Roman" w:hint="eastAsia"/>
              </w:rPr>
              <w:t>=</w:t>
            </w:r>
            <w:r w:rsidR="00372BD7" w:rsidRPr="00372BD7">
              <w:rPr>
                <w:rFonts w:ascii="等线" w:eastAsia="等线" w:hAnsi="等线" w:cs="Times New Roman"/>
              </w:rPr>
              <w:t>0</w:t>
            </w:r>
            <w:r w:rsidR="00372BD7" w:rsidRPr="00372BD7">
              <w:rPr>
                <w:rFonts w:ascii="等线" w:eastAsia="等线" w:hAnsi="等线" w:cs="Times New Roman" w:hint="eastAsia"/>
              </w:rPr>
              <w:t>，说明批次b1被分到seru</w:t>
            </w:r>
            <w:r w:rsidR="00372BD7" w:rsidRPr="00372BD7">
              <w:rPr>
                <w:rFonts w:ascii="等线" w:eastAsia="等线" w:hAnsi="等线" w:cs="Times New Roman"/>
              </w:rPr>
              <w:t xml:space="preserve"> </w:t>
            </w:r>
            <w:r w:rsidR="00372BD7" w:rsidRPr="00372BD7">
              <w:rPr>
                <w:rFonts w:ascii="等线" w:eastAsia="等线" w:hAnsi="等线" w:cs="Times New Roman" w:hint="eastAsia"/>
              </w:rPr>
              <w:t>c2中的数量是0，但也有可能是1</w:t>
            </w:r>
            <w:r w:rsidR="00372BD7" w:rsidRPr="00372BD7">
              <w:rPr>
                <w:rFonts w:ascii="等线" w:eastAsia="等线" w:hAnsi="等线" w:cs="Times New Roman"/>
              </w:rPr>
              <w:t>0</w:t>
            </w:r>
            <w:r w:rsidR="00372BD7" w:rsidRPr="00372BD7">
              <w:rPr>
                <w:rFonts w:ascii="等线" w:eastAsia="等线" w:hAnsi="等线" w:cs="Times New Roman" w:hint="eastAsia"/>
              </w:rPr>
              <w:t>、9，</w:t>
            </w:r>
            <w:r w:rsidR="00372BD7" w:rsidRPr="00372BD7">
              <w:rPr>
                <w:rFonts w:ascii="等线" w:eastAsia="等线" w:hAnsi="等线" w:cs="Times New Roman" w:hint="eastAsia"/>
                <w:color w:val="FF0000"/>
              </w:rPr>
              <w:t>总之不能拆过b1的原有产品的数量</w:t>
            </w:r>
            <w:r w:rsidR="00372BD7" w:rsidRPr="00372BD7">
              <w:rPr>
                <w:rFonts w:ascii="等线" w:eastAsia="等线" w:hAnsi="等线" w:cs="Times New Roman" w:hint="eastAsia"/>
              </w:rPr>
              <w:t>，最多是整体都在这个seru里面被生产了。</w:t>
            </w:r>
          </w:p>
        </w:tc>
        <w:tc>
          <w:tcPr>
            <w:tcW w:w="846" w:type="dxa"/>
            <w:vAlign w:val="center"/>
          </w:tcPr>
          <w:p w:rsidR="00AD7BBE" w:rsidRDefault="00AD7BBE" w:rsidP="00372BD7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(11)</w:t>
            </w:r>
          </w:p>
        </w:tc>
      </w:tr>
      <w:tr w:rsidR="00AD7BBE" w:rsidTr="00AD7BBE">
        <w:tc>
          <w:tcPr>
            <w:tcW w:w="7450" w:type="dxa"/>
            <w:vAlign w:val="center"/>
          </w:tcPr>
          <w:p w:rsidR="00AD7BBE" w:rsidRDefault="004330CB" w:rsidP="00AD7BBE">
            <w:pPr>
              <w:spacing w:line="360" w:lineRule="auto"/>
              <w:jc w:val="center"/>
              <w:rPr>
                <w:rFonts w:ascii="等线" w:eastAsia="等线" w:hAnsi="等线" w:cs="Times New Roman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bs</m:t>
                  </m:r>
                </m:sub>
                <m:sup>
                  <m:r>
                    <w:rPr>
                      <w:rFonts w:ascii="Cambria Math" w:hAnsi="Cambria Math"/>
                    </w:rPr>
                    <m:t>w</m:t>
                  </m:r>
                  <m:r>
                    <w:ins w:id="72" w:author="M" w:date="2021-04-09T09:42:00Z">
                      <w:rPr>
                        <w:rFonts w:ascii="Cambria Math" w:hAnsi="Cambria Math" w:hint="eastAsia"/>
                      </w:rPr>
                      <m:t>c</m:t>
                    </w:ins>
                  </m:r>
                </m:sup>
              </m:sSubSup>
              <m:r>
                <w:rPr>
                  <w:rFonts w:ascii="Cambria Math" w:eastAsia="等线" w:hAnsi="Cambria Math" w:cs="Times New Roman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</w:rPr>
                    <m:t>0,1</m:t>
                  </m:r>
                </m:e>
              </m:d>
              <m:r>
                <w:rPr>
                  <w:rFonts w:ascii="Cambria Math" w:eastAsia="等线" w:hAnsi="Cambria Math" w:cs="Times New Roman"/>
                </w:rPr>
                <m:t>,</m:t>
              </m:r>
              <m:r>
                <w:rPr>
                  <w:rFonts w:ascii="Cambria Math" w:hAnsi="Cambria Math"/>
                </w:rPr>
                <m:t>∀w∈W,b∈B,s∈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oMath>
            <w:ins w:id="73" w:author="M" w:date="2021-04-09T09:42:00Z">
              <w:r w:rsidR="00AD7BBE">
                <w:rPr>
                  <w:rFonts w:ascii="等线" w:eastAsia="等线" w:hAnsi="等线" w:cs="Times New Roman" w:hint="eastAsia"/>
                </w:rPr>
                <w:t>，</w:t>
              </w:r>
              <m:oMath>
                <m:r>
                  <w:rPr>
                    <w:rFonts w:ascii="Cambria Math" w:hAnsi="Cambria Math"/>
                  </w:rPr>
                  <m:t>c∈C</m:t>
                </m:r>
              </m:oMath>
            </w:ins>
          </w:p>
          <w:p w:rsidR="00AD7BBE" w:rsidRDefault="00AD7BBE" w:rsidP="00AD7BBE">
            <w:pPr>
              <w:spacing w:line="360" w:lineRule="auto"/>
              <w:jc w:val="left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说明</w:t>
            </w:r>
            <m:oMath>
              <m:r>
                <m:rPr>
                  <m:sty m:val="p"/>
                </m:rPr>
                <w:rPr>
                  <w:rFonts w:ascii="Cambria Math" w:eastAsia="等线" w:hAnsi="Cambria Math" w:cs="Times New Roman" w:hint="eastAsia"/>
                </w:rPr>
                <m:t>变量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bs</m:t>
                  </m:r>
                </m:sub>
                <m:sup>
                  <m:r>
                    <w:rPr>
                      <w:rFonts w:ascii="Cambria Math" w:hAnsi="Cambria Math"/>
                    </w:rPr>
                    <m:t>w</m:t>
                  </m:r>
                  <m:r>
                    <w:ins w:id="74" w:author="M" w:date="2021-04-09T09:42:00Z">
                      <w:rPr>
                        <w:rFonts w:ascii="Cambria Math" w:hAnsi="Cambria Math" w:hint="eastAsia"/>
                      </w:rPr>
                      <m:t>c</m:t>
                    </w:ins>
                  </m:r>
                </m:sup>
              </m:sSubSup>
            </m:oMath>
            <w:r>
              <w:rPr>
                <w:rFonts w:ascii="等线" w:eastAsia="等线" w:hAnsi="等线" w:cs="Times New Roman" w:hint="eastAsia"/>
              </w:rPr>
              <w:t>是个0</w:t>
            </w:r>
            <w:r>
              <w:rPr>
                <w:rFonts w:ascii="等线" w:eastAsia="等线" w:hAnsi="等线" w:cs="Times New Roman"/>
              </w:rPr>
              <w:t>-1</w:t>
            </w:r>
            <w:r>
              <w:rPr>
                <w:rFonts w:ascii="等线" w:eastAsia="等线" w:hAnsi="等线" w:cs="Times New Roman" w:hint="eastAsia"/>
              </w:rPr>
              <w:t>变量</w:t>
            </w:r>
          </w:p>
        </w:tc>
        <w:tc>
          <w:tcPr>
            <w:tcW w:w="846" w:type="dxa"/>
            <w:vAlign w:val="center"/>
          </w:tcPr>
          <w:p w:rsidR="00AD7BBE" w:rsidRDefault="00AD7BBE" w:rsidP="00AD7BBE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</w:rPr>
              <w:t>(12)</w:t>
            </w:r>
          </w:p>
        </w:tc>
      </w:tr>
      <w:tr w:rsidR="00AD7BBE" w:rsidTr="00AD7BBE">
        <w:tc>
          <w:tcPr>
            <w:tcW w:w="7450" w:type="dxa"/>
            <w:vAlign w:val="center"/>
          </w:tcPr>
          <w:p w:rsidR="00AD7BBE" w:rsidRDefault="004330CB" w:rsidP="00AD7BBE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color w:val="FF000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FF0000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FF0000"/>
                    </w:rPr>
                    <m:t>bc</m:t>
                  </m:r>
                </m:sub>
              </m:sSub>
              <m:r>
                <w:rPr>
                  <w:rFonts w:ascii="Cambria Math" w:eastAsia="宋体" w:hAnsi="Cambria Math" w:cs="Times New Roman"/>
                  <w:color w:val="FF0000"/>
                </w:rPr>
                <m:t>≥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FF0000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FF0000"/>
                    </w:rPr>
                    <m:t>bc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 xml:space="preserve"> ,</m:t>
              </m:r>
              <m:r>
                <w:rPr>
                  <w:rFonts w:ascii="Cambria Math" w:hAnsi="Cambria Math"/>
                </w:rPr>
                <m:t>∀b∈B,c∈C</m:t>
              </m:r>
              <m:r>
                <w:rPr>
                  <w:rFonts w:ascii="Cambria Math" w:eastAsia="宋体" w:hAnsi="Cambria Math" w:cs="Times New Roman"/>
                </w:rPr>
                <m:t xml:space="preserve"> </m:t>
              </m:r>
            </m:oMath>
            <w:r w:rsidR="00AD7BBE">
              <w:rPr>
                <w:rFonts w:ascii="Calibri" w:eastAsia="宋体" w:hAnsi="Calibri" w:cs="Times New Roman" w:hint="eastAsia"/>
              </w:rPr>
              <w:t xml:space="preserve"> </w:t>
            </w:r>
          </w:p>
          <w:p w:rsidR="00AD7BBE" w:rsidRDefault="00A1283A" w:rsidP="00AD7BBE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以批次</w:t>
            </w:r>
            <w:r>
              <w:rPr>
                <w:rFonts w:ascii="Calibri" w:eastAsia="宋体" w:hAnsi="Calibri" w:cs="Times New Roman" w:hint="eastAsia"/>
              </w:rPr>
              <w:t>b1</w:t>
            </w:r>
            <w:r>
              <w:rPr>
                <w:rFonts w:ascii="Calibri" w:eastAsia="宋体" w:hAnsi="Calibri" w:cs="Times New Roman" w:hint="eastAsia"/>
              </w:rPr>
              <w:t>和</w:t>
            </w:r>
            <w:r>
              <w:rPr>
                <w:rFonts w:ascii="Calibri" w:eastAsia="宋体" w:hAnsi="Calibri" w:cs="Times New Roman" w:hint="eastAsia"/>
              </w:rPr>
              <w:t>seru</w:t>
            </w:r>
            <w:r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>c3</w:t>
            </w:r>
            <w:r>
              <w:rPr>
                <w:rFonts w:ascii="Calibri" w:eastAsia="宋体" w:hAnsi="Calibri" w:cs="Times New Roman" w:hint="eastAsia"/>
              </w:rPr>
              <w:t>为例，如果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FF0000"/>
                    </w:rPr>
                    <m:t>13</m:t>
                  </m:r>
                </m:sub>
              </m:sSub>
            </m:oMath>
            <w:r>
              <w:rPr>
                <w:rFonts w:ascii="Calibri" w:eastAsia="宋体" w:hAnsi="Calibri" w:cs="Times New Roman" w:hint="eastAsia"/>
                <w:color w:val="FF0000"/>
              </w:rPr>
              <w:t>=</w:t>
            </w:r>
            <w:r>
              <w:rPr>
                <w:rFonts w:ascii="Calibri" w:eastAsia="宋体" w:hAnsi="Calibri" w:cs="Times New Roman"/>
                <w:color w:val="FF0000"/>
              </w:rPr>
              <w:t>1</w:t>
            </w:r>
            <w:r>
              <w:rPr>
                <w:rFonts w:ascii="Calibri" w:eastAsia="宋体" w:hAnsi="Calibri" w:cs="Times New Roman" w:hint="eastAsia"/>
                <w:color w:val="FF0000"/>
              </w:rPr>
              <w:t>，说明</w:t>
            </w:r>
            <w:r>
              <w:rPr>
                <w:rFonts w:ascii="Calibri" w:eastAsia="宋体" w:hAnsi="Calibri" w:cs="Times New Roman" w:hint="eastAsia"/>
                <w:color w:val="FF0000"/>
              </w:rPr>
              <w:t>b1</w:t>
            </w:r>
            <w:r>
              <w:rPr>
                <w:rFonts w:ascii="Calibri" w:eastAsia="宋体" w:hAnsi="Calibri" w:cs="Times New Roman" w:hint="eastAsia"/>
                <w:color w:val="FF0000"/>
              </w:rPr>
              <w:t>有产品被分到了</w:t>
            </w:r>
            <w:r>
              <w:rPr>
                <w:rFonts w:ascii="Calibri" w:eastAsia="宋体" w:hAnsi="Calibri" w:cs="Times New Roman" w:hint="eastAsia"/>
                <w:color w:val="FF0000"/>
              </w:rPr>
              <w:t>c3</w:t>
            </w:r>
            <w:r>
              <w:rPr>
                <w:rFonts w:ascii="Calibri" w:eastAsia="宋体" w:hAnsi="Calibri" w:cs="Times New Roman" w:hint="eastAsia"/>
                <w:color w:val="FF0000"/>
              </w:rPr>
              <w:t>去生产，那么</w:t>
            </w:r>
            <w:r w:rsidR="00CB71D7">
              <w:rPr>
                <w:rFonts w:ascii="Calibri" w:eastAsia="宋体" w:hAnsi="Calibri" w:cs="Times New Roman" w:hint="eastAsia"/>
                <w:color w:val="FF0000"/>
              </w:rPr>
              <w:t>由于这个条件的限制，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FF0000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FF0000"/>
                    </w:rPr>
                    <m:t>13</m:t>
                  </m:r>
                </m:sub>
              </m:sSub>
            </m:oMath>
            <w:r w:rsidR="00CB71D7">
              <w:rPr>
                <w:rFonts w:ascii="Calibri" w:eastAsia="宋体" w:hAnsi="Calibri" w:cs="Times New Roman" w:hint="eastAsia"/>
                <w:color w:val="FF0000"/>
              </w:rPr>
              <w:t>（就是</w:t>
            </w:r>
            <w:r w:rsidR="00CB71D7">
              <w:rPr>
                <w:rFonts w:ascii="Calibri" w:eastAsia="宋体" w:hAnsi="Calibri" w:cs="Times New Roman" w:hint="eastAsia"/>
                <w:color w:val="FF0000"/>
              </w:rPr>
              <w:t>b1</w:t>
            </w:r>
            <w:r w:rsidR="00CB71D7">
              <w:rPr>
                <w:rFonts w:ascii="Calibri" w:eastAsia="宋体" w:hAnsi="Calibri" w:cs="Times New Roman" w:hint="eastAsia"/>
                <w:color w:val="FF0000"/>
              </w:rPr>
              <w:t>被分到</w:t>
            </w:r>
            <w:r w:rsidR="00CB71D7">
              <w:rPr>
                <w:rFonts w:ascii="Calibri" w:eastAsia="宋体" w:hAnsi="Calibri" w:cs="Times New Roman" w:hint="eastAsia"/>
                <w:color w:val="FF0000"/>
              </w:rPr>
              <w:t>c3</w:t>
            </w:r>
            <w:r w:rsidR="00CB71D7">
              <w:rPr>
                <w:rFonts w:ascii="Calibri" w:eastAsia="宋体" w:hAnsi="Calibri" w:cs="Times New Roman" w:hint="eastAsia"/>
                <w:color w:val="FF0000"/>
              </w:rPr>
              <w:t>的产品数量）最大也不会超过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FF0000"/>
                </w:rPr>
                <m:t>批次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FF0000"/>
                </w:rPr>
                <m:t>b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FF0000"/>
                </w:rPr>
                <m:t>1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FF0000"/>
                </w:rPr>
                <m:t>中所有产品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FF000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FF0000"/>
                    </w:rPr>
                    <m:t>1</m:t>
                  </m:r>
                </m:sub>
              </m:sSub>
            </m:oMath>
            <w:r w:rsidR="00CB71D7">
              <w:rPr>
                <w:rFonts w:ascii="Calibri" w:eastAsia="宋体" w:hAnsi="Calibri" w:cs="Times New Roman" w:hint="eastAsia"/>
                <w:color w:val="FF0000"/>
              </w:rPr>
              <w:t>的量，</w:t>
            </w:r>
            <w:r w:rsidR="00B77A6C">
              <w:rPr>
                <w:rFonts w:ascii="Calibri" w:eastAsia="宋体" w:hAnsi="Calibri" w:cs="Times New Roman" w:hint="eastAsia"/>
                <w:color w:val="FF0000"/>
              </w:rPr>
              <w:t>但是如果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FF0000"/>
                    </w:rPr>
                    <m:t>13</m:t>
                  </m:r>
                </m:sub>
              </m:sSub>
            </m:oMath>
            <w:r w:rsidR="00B77A6C">
              <w:rPr>
                <w:rFonts w:ascii="Calibri" w:eastAsia="宋体" w:hAnsi="Calibri" w:cs="Times New Roman" w:hint="eastAsia"/>
                <w:color w:val="FF0000"/>
              </w:rPr>
              <w:t>=</w:t>
            </w:r>
            <w:r w:rsidR="00B77A6C">
              <w:rPr>
                <w:rFonts w:ascii="Calibri" w:eastAsia="宋体" w:hAnsi="Calibri" w:cs="Times New Roman"/>
                <w:color w:val="FF0000"/>
              </w:rPr>
              <w:t>0</w:t>
            </w:r>
            <w:r w:rsidR="00B77A6C">
              <w:rPr>
                <w:rFonts w:ascii="Calibri" w:eastAsia="宋体" w:hAnsi="Calibri" w:cs="Times New Roman" w:hint="eastAsia"/>
                <w:color w:val="FF0000"/>
              </w:rPr>
              <w:t>，那么由于条件限制，就没有任何</w:t>
            </w:r>
            <w:r w:rsidR="00B77A6C">
              <w:rPr>
                <w:rFonts w:ascii="Calibri" w:eastAsia="宋体" w:hAnsi="Calibri" w:cs="Times New Roman" w:hint="eastAsia"/>
                <w:color w:val="FF0000"/>
              </w:rPr>
              <w:t>b1</w:t>
            </w:r>
            <w:r w:rsidR="00B77A6C">
              <w:rPr>
                <w:rFonts w:ascii="Calibri" w:eastAsia="宋体" w:hAnsi="Calibri" w:cs="Times New Roman" w:hint="eastAsia"/>
                <w:color w:val="FF0000"/>
              </w:rPr>
              <w:t>的产品被分到</w:t>
            </w:r>
            <w:r w:rsidR="00B77A6C">
              <w:rPr>
                <w:rFonts w:ascii="Calibri" w:eastAsia="宋体" w:hAnsi="Calibri" w:cs="Times New Roman" w:hint="eastAsia"/>
                <w:color w:val="FF0000"/>
              </w:rPr>
              <w:t>c3</w:t>
            </w:r>
            <w:r w:rsidR="00B77A6C">
              <w:rPr>
                <w:rFonts w:ascii="Calibri" w:eastAsia="宋体" w:hAnsi="Calibri" w:cs="Times New Roman" w:hint="eastAsia"/>
                <w:color w:val="FF0000"/>
              </w:rPr>
              <w:t>去生产。这个也是保证合理性，不存在</w:t>
            </w:r>
            <w:r w:rsidR="00485000">
              <w:rPr>
                <w:rFonts w:ascii="Calibri" w:eastAsia="宋体" w:hAnsi="Calibri" w:cs="Times New Roman" w:hint="eastAsia"/>
                <w:color w:val="FF0000"/>
              </w:rPr>
              <w:t>没有分到</w:t>
            </w:r>
            <w:r w:rsidR="00485000">
              <w:rPr>
                <w:rFonts w:ascii="Calibri" w:eastAsia="宋体" w:hAnsi="Calibri" w:cs="Times New Roman" w:hint="eastAsia"/>
                <w:color w:val="FF0000"/>
              </w:rPr>
              <w:t>seru</w:t>
            </w:r>
            <w:r w:rsidR="00485000">
              <w:rPr>
                <w:rFonts w:ascii="Calibri" w:eastAsia="宋体" w:hAnsi="Calibri" w:cs="Times New Roman" w:hint="eastAsia"/>
                <w:color w:val="FF0000"/>
              </w:rPr>
              <w:t>中，却数量不为</w:t>
            </w:r>
            <w:r w:rsidR="00485000">
              <w:rPr>
                <w:rFonts w:ascii="Calibri" w:eastAsia="宋体" w:hAnsi="Calibri" w:cs="Times New Roman" w:hint="eastAsia"/>
                <w:color w:val="FF0000"/>
              </w:rPr>
              <w:t>0</w:t>
            </w:r>
            <w:r w:rsidR="00485000">
              <w:rPr>
                <w:rFonts w:ascii="Calibri" w:eastAsia="宋体" w:hAnsi="Calibri" w:cs="Times New Roman" w:hint="eastAsia"/>
                <w:color w:val="FF0000"/>
              </w:rPr>
              <w:t>。</w:t>
            </w:r>
          </w:p>
        </w:tc>
        <w:tc>
          <w:tcPr>
            <w:tcW w:w="846" w:type="dxa"/>
            <w:vAlign w:val="center"/>
          </w:tcPr>
          <w:p w:rsidR="00AD7BBE" w:rsidRDefault="00AD7BBE" w:rsidP="00AD7BB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AD7BBE" w:rsidTr="00AD7BBE">
        <w:tc>
          <w:tcPr>
            <w:tcW w:w="7450" w:type="dxa"/>
            <w:vAlign w:val="center"/>
          </w:tcPr>
          <w:p w:rsidR="00AD7BBE" w:rsidRPr="00580C14" w:rsidRDefault="004330CB" w:rsidP="00AD7BBE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FF0000"/>
                      </w:rPr>
                      <m:t>bc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FF0000"/>
                  </w:rPr>
                  <m:t>≤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FF0000"/>
                      </w:rPr>
                      <m:t>bc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FF0000"/>
                  </w:rPr>
                  <m:t>,</m:t>
                </m:r>
                <m:r>
                  <w:rPr>
                    <w:rFonts w:ascii="Cambria Math" w:hAnsi="Cambria Math"/>
                  </w:rPr>
                  <m:t>∀b∈B,c∈C</m:t>
                </m:r>
              </m:oMath>
            </m:oMathPara>
          </w:p>
          <w:p w:rsidR="00AD7BBE" w:rsidRPr="00C52E90" w:rsidRDefault="00AD7BBE" w:rsidP="00AD7BBE">
            <w:pPr>
              <w:spacing w:line="360" w:lineRule="auto"/>
              <w:jc w:val="left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</w:rPr>
              <w:t>因为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bc</m:t>
                  </m:r>
                </m:sub>
              </m:sSub>
            </m:oMath>
            <w:r w:rsidRPr="002412BC">
              <w:rPr>
                <w:rFonts w:ascii="Calibri" w:eastAsia="宋体" w:hAnsi="Calibri" w:cs="Times New Roman" w:hint="eastAsia"/>
              </w:rPr>
              <w:t>是个</w:t>
            </w:r>
            <w:r w:rsidRPr="002412BC">
              <w:rPr>
                <w:rFonts w:ascii="Calibri" w:eastAsia="宋体" w:hAnsi="Calibri" w:cs="Times New Roman" w:hint="eastAsia"/>
              </w:rPr>
              <w:t>0</w:t>
            </w:r>
            <w:r w:rsidRPr="002412BC">
              <w:rPr>
                <w:rFonts w:ascii="Calibri" w:eastAsia="宋体" w:hAnsi="Calibri" w:cs="Times New Roman"/>
              </w:rPr>
              <w:t>-1</w:t>
            </w:r>
            <w:r w:rsidRPr="002412BC">
              <w:rPr>
                <w:rFonts w:ascii="Calibri" w:eastAsia="宋体" w:hAnsi="Calibri" w:cs="Times New Roman" w:hint="eastAsia"/>
              </w:rPr>
              <w:t>变量，要不就是</w:t>
            </w:r>
            <w:r w:rsidRPr="002412BC">
              <w:rPr>
                <w:rFonts w:ascii="Calibri" w:eastAsia="宋体" w:hAnsi="Calibri" w:cs="Times New Roman" w:hint="eastAsia"/>
              </w:rPr>
              <w:t>0</w:t>
            </w:r>
            <w:r w:rsidRPr="002412BC">
              <w:rPr>
                <w:rFonts w:ascii="Calibri" w:eastAsia="宋体" w:hAnsi="Calibri" w:cs="Times New Roman" w:hint="eastAsia"/>
              </w:rPr>
              <w:t>，或者</w:t>
            </w:r>
            <w:r w:rsidRPr="002412BC">
              <w:rPr>
                <w:rFonts w:ascii="Calibri" w:eastAsia="宋体" w:hAnsi="Calibri" w:cs="Times New Roman" w:hint="eastAsia"/>
              </w:rPr>
              <w:t>1</w:t>
            </w:r>
            <w:r w:rsidRPr="002412BC">
              <w:rPr>
                <w:rFonts w:ascii="Calibri" w:eastAsia="宋体" w:hAnsi="Calibri" w:cs="Times New Roman" w:hint="eastAsia"/>
              </w:rPr>
              <w:t>，但是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bc</m:t>
                  </m:r>
                </m:sub>
              </m:sSub>
            </m:oMath>
            <w:r w:rsidRPr="002412BC">
              <w:rPr>
                <w:rFonts w:ascii="Calibri" w:eastAsia="宋体" w:hAnsi="Calibri" w:cs="Times New Roman" w:hint="eastAsia"/>
              </w:rPr>
              <w:t>它是个整数，可能是</w:t>
            </w:r>
            <w:r w:rsidRPr="002412BC">
              <w:rPr>
                <w:rFonts w:ascii="Calibri" w:eastAsia="宋体" w:hAnsi="Calibri" w:cs="Times New Roman" w:hint="eastAsia"/>
              </w:rPr>
              <w:t>1</w:t>
            </w:r>
            <w:r w:rsidRPr="002412BC">
              <w:rPr>
                <w:rFonts w:ascii="Calibri" w:eastAsia="宋体" w:hAnsi="Calibri" w:cs="Times New Roman"/>
              </w:rPr>
              <w:t>0</w:t>
            </w:r>
            <w:r w:rsidRPr="002412BC">
              <w:rPr>
                <w:rFonts w:ascii="Calibri" w:eastAsia="宋体" w:hAnsi="Calibri" w:cs="Times New Roman" w:hint="eastAsia"/>
              </w:rPr>
              <w:t>、</w:t>
            </w:r>
            <w:r w:rsidRPr="002412BC">
              <w:rPr>
                <w:rFonts w:ascii="Calibri" w:eastAsia="宋体" w:hAnsi="Calibri" w:cs="Times New Roman" w:hint="eastAsia"/>
              </w:rPr>
              <w:t>1</w:t>
            </w:r>
            <w:r w:rsidRPr="002412BC">
              <w:rPr>
                <w:rFonts w:ascii="Calibri" w:eastAsia="宋体" w:hAnsi="Calibri" w:cs="Times New Roman"/>
              </w:rPr>
              <w:t>5</w:t>
            </w:r>
            <w:r w:rsidRPr="002412BC">
              <w:rPr>
                <w:rFonts w:ascii="Calibri" w:eastAsia="宋体" w:hAnsi="Calibri" w:cs="Times New Roman" w:hint="eastAsia"/>
              </w:rPr>
              <w:t>等等，这样写的目的是如果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bc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0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，</m:t>
              </m:r>
            </m:oMath>
            <w:r w:rsidRPr="002412BC">
              <w:rPr>
                <w:rFonts w:ascii="Calibri" w:eastAsia="宋体" w:hAnsi="Calibri" w:cs="Times New Roman" w:hint="eastAsia"/>
              </w:rPr>
              <w:t>那么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bc</m:t>
                  </m:r>
                </m:sub>
              </m:sSub>
            </m:oMath>
            <w:r w:rsidRPr="002412BC">
              <w:rPr>
                <w:rFonts w:ascii="Calibri" w:eastAsia="宋体" w:hAnsi="Calibri" w:cs="Times New Roman" w:hint="eastAsia"/>
              </w:rPr>
              <w:t>也必然等于</w:t>
            </w:r>
            <w:r w:rsidRPr="002412BC">
              <w:rPr>
                <w:rFonts w:ascii="Calibri" w:eastAsia="宋体" w:hAnsi="Calibri" w:cs="Times New Roman" w:hint="eastAsia"/>
              </w:rPr>
              <w:t>0</w:t>
            </w:r>
            <w:r w:rsidRPr="002412BC">
              <w:rPr>
                <w:rFonts w:ascii="Calibri" w:eastAsia="宋体" w:hAnsi="Calibri" w:cs="Times New Roman" w:hint="eastAsia"/>
              </w:rPr>
              <w:t>，即批次中的产品如果分到某个</w:t>
            </w:r>
            <w:r w:rsidRPr="002412BC">
              <w:rPr>
                <w:rFonts w:ascii="Calibri" w:eastAsia="宋体" w:hAnsi="Calibri" w:cs="Times New Roman" w:hint="eastAsia"/>
              </w:rPr>
              <w:t>seru</w:t>
            </w:r>
            <w:r w:rsidRPr="002412BC">
              <w:rPr>
                <w:rFonts w:ascii="Calibri" w:eastAsia="宋体" w:hAnsi="Calibri" w:cs="Times New Roman" w:hint="eastAsia"/>
              </w:rPr>
              <w:t>中的数量是</w:t>
            </w:r>
            <w:r w:rsidRPr="002412BC">
              <w:rPr>
                <w:rFonts w:ascii="Calibri" w:eastAsia="宋体" w:hAnsi="Calibri" w:cs="Times New Roman" w:hint="eastAsia"/>
              </w:rPr>
              <w:t>0</w:t>
            </w:r>
            <w:r w:rsidRPr="002412BC">
              <w:rPr>
                <w:rFonts w:ascii="Calibri" w:eastAsia="宋体" w:hAnsi="Calibri" w:cs="Times New Roman" w:hint="eastAsia"/>
              </w:rPr>
              <w:t>，那么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bc</m:t>
                  </m:r>
                </m:sub>
              </m:sSub>
            </m:oMath>
            <w:r w:rsidRPr="002412BC">
              <w:rPr>
                <w:rFonts w:ascii="Calibri" w:eastAsia="宋体" w:hAnsi="Calibri" w:cs="Times New Roman" w:hint="eastAsia"/>
              </w:rPr>
              <w:t>就是</w:t>
            </w:r>
            <w:r w:rsidRPr="002412BC">
              <w:rPr>
                <w:rFonts w:ascii="Calibri" w:eastAsia="宋体" w:hAnsi="Calibri" w:cs="Times New Roman" w:hint="eastAsia"/>
              </w:rPr>
              <w:t>0</w:t>
            </w:r>
            <w:r w:rsidRPr="002412BC">
              <w:rPr>
                <w:rFonts w:ascii="Calibri" w:eastAsia="宋体" w:hAnsi="Calibri" w:cs="Times New Roman" w:hint="eastAsia"/>
              </w:rPr>
              <w:t>。</w:t>
            </w:r>
          </w:p>
        </w:tc>
        <w:tc>
          <w:tcPr>
            <w:tcW w:w="846" w:type="dxa"/>
            <w:vAlign w:val="center"/>
          </w:tcPr>
          <w:p w:rsidR="00AD7BBE" w:rsidRDefault="00AD7BBE" w:rsidP="00AD7BB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AD7BBE" w:rsidTr="00AD7BBE">
        <w:tc>
          <w:tcPr>
            <w:tcW w:w="7450" w:type="dxa"/>
            <w:vAlign w:val="center"/>
          </w:tcPr>
          <w:p w:rsidR="00AD7BBE" w:rsidRPr="00972B4F" w:rsidRDefault="00AD7BBE" w:rsidP="00AD7BBE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FF0000"/>
                  </w:rPr>
                  <m:t>1≤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宋体" w:hAnsi="Cambria Math" w:cs="Times New Roman"/>
                        <w:i/>
                        <w:color w:val="FF0000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color w:val="FF0000"/>
                      </w:rPr>
                      <m:t>c∈C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FF0000"/>
                          </w:rPr>
                          <m:t>bc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Times New Roman"/>
                    <w:color w:val="FF0000"/>
                  </w:rPr>
                  <m:t>≤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="Times New Roman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</w:rPr>
                      <m:t>C</m:t>
                    </m:r>
                  </m:e>
                </m:d>
                <m:r>
                  <w:rPr>
                    <w:rFonts w:ascii="Cambria Math" w:eastAsia="宋体" w:hAnsi="Cambria Math" w:cs="Times New Roman"/>
                    <w:color w:val="FF0000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∀b∈B</m:t>
                </m:r>
              </m:oMath>
            </m:oMathPara>
          </w:p>
          <w:p w:rsidR="00AD7BBE" w:rsidRDefault="00AD7BBE" w:rsidP="00AD7BBE">
            <w:pPr>
              <w:spacing w:line="360" w:lineRule="auto"/>
              <w:jc w:val="left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</w:rPr>
              <w:t>这一条还是做个小假设，假设</w:t>
            </w:r>
            <w:r>
              <w:rPr>
                <w:rFonts w:ascii="Calibri" w:eastAsia="宋体" w:hAnsi="Calibri" w:cs="Times New Roman" w:hint="eastAsia"/>
              </w:rPr>
              <w:t>seru</w:t>
            </w:r>
            <w:r>
              <w:rPr>
                <w:rFonts w:ascii="Calibri" w:eastAsia="宋体" w:hAnsi="Calibri" w:cs="Times New Roman" w:hint="eastAsia"/>
              </w:rPr>
              <w:t>有三个，即</w:t>
            </w:r>
            <w:r>
              <w:rPr>
                <w:rFonts w:ascii="Calibri" w:eastAsia="宋体" w:hAnsi="Calibri" w:cs="Times New Roman" w:hint="eastAsia"/>
              </w:rPr>
              <w:t>C=</w:t>
            </w:r>
            <w:r>
              <w:rPr>
                <w:rFonts w:ascii="Calibri" w:eastAsia="宋体" w:hAnsi="Calibri" w:cs="Times New Roman"/>
              </w:rPr>
              <w:t>3</w:t>
            </w:r>
            <w:r>
              <w:rPr>
                <w:rFonts w:ascii="Calibri" w:eastAsia="宋体" w:hAnsi="Calibri" w:cs="Times New Roman" w:hint="eastAsia"/>
              </w:rPr>
              <w:t>，那么对于批次</w:t>
            </w:r>
            <w:r>
              <w:rPr>
                <w:rFonts w:ascii="Calibri" w:eastAsia="宋体" w:hAnsi="Calibri" w:cs="Times New Roman" w:hint="eastAsia"/>
              </w:rPr>
              <w:t>b1</w:t>
            </w:r>
            <w:r>
              <w:rPr>
                <w:rFonts w:ascii="Calibri" w:eastAsia="宋体" w:hAnsi="Calibri" w:cs="Times New Roman" w:hint="eastAsia"/>
              </w:rPr>
              <w:t>来说，这一批的产品可能全部分给了一个</w:t>
            </w:r>
            <w:r>
              <w:rPr>
                <w:rFonts w:ascii="Calibri" w:eastAsia="宋体" w:hAnsi="Calibri" w:cs="Times New Roman" w:hint="eastAsia"/>
              </w:rPr>
              <w:t>seru</w:t>
            </w:r>
            <w:r>
              <w:rPr>
                <w:rFonts w:ascii="Calibri" w:eastAsia="宋体" w:hAnsi="Calibri" w:cs="Times New Roman" w:hint="eastAsia"/>
              </w:rPr>
              <w:t>里面，比如</w:t>
            </w:r>
            <w:r>
              <w:rPr>
                <w:rFonts w:ascii="Calibri" w:eastAsia="宋体" w:hAnsi="Calibri" w:cs="Times New Roman" w:hint="eastAsia"/>
              </w:rPr>
              <w:t>c2</w:t>
            </w:r>
            <w:r>
              <w:rPr>
                <w:rFonts w:ascii="Calibri" w:eastAsia="宋体" w:hAnsi="Calibri" w:cs="Times New Roman" w:hint="eastAsia"/>
              </w:rPr>
              <w:t>，也有可能分到了两个</w:t>
            </w:r>
            <w:r>
              <w:rPr>
                <w:rFonts w:ascii="Calibri" w:eastAsia="宋体" w:hAnsi="Calibri" w:cs="Times New Roman" w:hint="eastAsia"/>
              </w:rPr>
              <w:lastRenderedPageBreak/>
              <w:t>seru</w:t>
            </w:r>
            <w:r>
              <w:rPr>
                <w:rFonts w:ascii="Calibri" w:eastAsia="宋体" w:hAnsi="Calibri" w:cs="Times New Roman" w:hint="eastAsia"/>
              </w:rPr>
              <w:t>里，</w:t>
            </w:r>
            <w:r>
              <w:rPr>
                <w:rFonts w:ascii="Calibri" w:eastAsia="宋体" w:hAnsi="Calibri" w:cs="Times New Roman" w:hint="eastAsia"/>
              </w:rPr>
              <w:t>c1</w:t>
            </w:r>
            <w:r>
              <w:rPr>
                <w:rFonts w:ascii="Calibri" w:eastAsia="宋体" w:hAnsi="Calibri" w:cs="Times New Roman" w:hint="eastAsia"/>
              </w:rPr>
              <w:t>和</w:t>
            </w:r>
            <w:r>
              <w:rPr>
                <w:rFonts w:ascii="Calibri" w:eastAsia="宋体" w:hAnsi="Calibri" w:cs="Times New Roman" w:hint="eastAsia"/>
              </w:rPr>
              <w:t>c3</w:t>
            </w:r>
            <w:r>
              <w:rPr>
                <w:rFonts w:ascii="Calibri" w:eastAsia="宋体" w:hAnsi="Calibri" w:cs="Times New Roman" w:hint="eastAsia"/>
              </w:rPr>
              <w:t>，还有一种情况，就是三个</w:t>
            </w:r>
            <w:r>
              <w:rPr>
                <w:rFonts w:ascii="Calibri" w:eastAsia="宋体" w:hAnsi="Calibri" w:cs="Times New Roman" w:hint="eastAsia"/>
              </w:rPr>
              <w:t>seru</w:t>
            </w:r>
            <w:r>
              <w:rPr>
                <w:rFonts w:ascii="Calibri" w:eastAsia="宋体" w:hAnsi="Calibri" w:cs="Times New Roman" w:hint="eastAsia"/>
              </w:rPr>
              <w:t>都分到了</w:t>
            </w:r>
            <w:r>
              <w:rPr>
                <w:rFonts w:ascii="Calibri" w:eastAsia="宋体" w:hAnsi="Calibri" w:cs="Times New Roman" w:hint="eastAsia"/>
              </w:rPr>
              <w:t>b1</w:t>
            </w:r>
            <w:r>
              <w:rPr>
                <w:rFonts w:ascii="Calibri" w:eastAsia="宋体" w:hAnsi="Calibri" w:cs="Times New Roman" w:hint="eastAsia"/>
              </w:rPr>
              <w:t>里的产品，即它最少拆</w:t>
            </w:r>
            <w:r>
              <w:rPr>
                <w:rFonts w:ascii="Calibri" w:eastAsia="宋体" w:hAnsi="Calibri" w:cs="Times New Roman" w:hint="eastAsia"/>
              </w:rPr>
              <w:t>3</w:t>
            </w:r>
            <w:r>
              <w:rPr>
                <w:rFonts w:ascii="Calibri" w:eastAsia="宋体" w:hAnsi="Calibri" w:cs="Times New Roman" w:hint="eastAsia"/>
              </w:rPr>
              <w:t>次，也可能压根不拆，就直接整体被分到了某个</w:t>
            </w:r>
            <w:r>
              <w:rPr>
                <w:rFonts w:ascii="Calibri" w:eastAsia="宋体" w:hAnsi="Calibri" w:cs="Times New Roman" w:hint="eastAsia"/>
              </w:rPr>
              <w:t>seru</w:t>
            </w:r>
            <w:r>
              <w:rPr>
                <w:rFonts w:ascii="Calibri" w:eastAsia="宋体" w:hAnsi="Calibri" w:cs="Times New Roman" w:hint="eastAsia"/>
              </w:rPr>
              <w:t>里。但是拆的次数不可能拆过</w:t>
            </w:r>
            <w:r>
              <w:rPr>
                <w:rFonts w:ascii="Calibri" w:eastAsia="宋体" w:hAnsi="Calibri" w:cs="Times New Roman" w:hint="eastAsia"/>
              </w:rPr>
              <w:t>seru</w:t>
            </w:r>
            <w:r>
              <w:rPr>
                <w:rFonts w:ascii="Calibri" w:eastAsia="宋体" w:hAnsi="Calibri" w:cs="Times New Roman" w:hint="eastAsia"/>
              </w:rPr>
              <w:t>的数量。</w:t>
            </w:r>
          </w:p>
        </w:tc>
        <w:tc>
          <w:tcPr>
            <w:tcW w:w="846" w:type="dxa"/>
            <w:vAlign w:val="center"/>
          </w:tcPr>
          <w:p w:rsidR="00AD7BBE" w:rsidRDefault="00AD7BBE" w:rsidP="00AD7BB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（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</w:tbl>
    <w:p w:rsidR="003334ED" w:rsidRDefault="00FD1A0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second objective </w:t>
      </w:r>
      <w:r>
        <w:rPr>
          <w:rFonts w:ascii="Times New Roman" w:hAnsi="Times New Roman" w:cs="Times New Roman" w:hint="eastAsia"/>
        </w:rPr>
        <w:t>termed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as</w:t>
      </w:r>
      <w:r>
        <w:rPr>
          <w:rFonts w:ascii="Times New Roman" w:hAnsi="Times New Roman" w:cs="Times New Roman"/>
        </w:rPr>
        <w:t xml:space="preserve"> Total Labor Time can be expressed as</w:t>
      </w:r>
    </w:p>
    <w:p w:rsidR="003334ED" w:rsidRDefault="00FD1A0E">
      <m:oMathPara>
        <m:oMath>
          <m:r>
            <w:rPr>
              <w:rFonts w:ascii="Cambria Math" w:hAnsi="Cambria Math"/>
            </w:rPr>
            <m:t>min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w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c∈C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b</m:t>
                              </m:r>
                            </m:sub>
                          </m:sSub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  <m:r>
                                <w:ins w:id="75" w:author="M" w:date="2021-04-09T09:42:00Z">
                                  <w:rPr>
                                    <w:rFonts w:ascii="Cambria Math" w:hAnsi="Cambria Math" w:hint="eastAsia"/>
                                  </w:rPr>
                                  <m:t>c</m:t>
                                </w:ins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FF000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FF0000"/>
                                </w:rPr>
                                <m:t>bc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func>
        </m:oMath>
      </m:oMathPara>
    </w:p>
    <w:p w:rsidR="003334ED" w:rsidRDefault="00805BFC">
      <w:r>
        <w:rPr>
          <w:rFonts w:hint="eastAsia"/>
        </w:rPr>
        <w:t>就是分到</w:t>
      </w:r>
      <w:r>
        <w:rPr>
          <w:rFonts w:hint="eastAsia"/>
        </w:rPr>
        <w:t>seru</w:t>
      </w:r>
      <w:r>
        <w:rPr>
          <w:rFonts w:hint="eastAsia"/>
        </w:rPr>
        <w:t>中某个批次的产品数量</w:t>
      </w:r>
      <w:r w:rsidR="004B0900">
        <w:rPr>
          <w:rFonts w:hint="eastAsia"/>
        </w:rPr>
        <w:t>x</w:t>
      </w:r>
      <w:r w:rsidR="004B0900">
        <w:rPr>
          <w:rFonts w:hint="eastAsia"/>
        </w:rPr>
        <w:t>工人的熟练程度</w:t>
      </w:r>
      <w:r w:rsidR="004B0900">
        <w:rPr>
          <w:rFonts w:hint="eastAsia"/>
        </w:rPr>
        <w:t>x</w:t>
      </w:r>
      <w:r w:rsidR="004B0900">
        <w:rPr>
          <w:rFonts w:hint="eastAsia"/>
        </w:rPr>
        <w:t>工人做这个工序的标准时间</w:t>
      </w:r>
      <w:r w:rsidR="004B0900">
        <w:rPr>
          <w:rFonts w:hint="eastAsia"/>
        </w:rPr>
        <w:t>x</w:t>
      </w:r>
      <w:r w:rsidR="004B0900">
        <w:rPr>
          <w:rFonts w:hint="eastAsia"/>
        </w:rPr>
        <w:t>工序是否有分到这个</w:t>
      </w:r>
      <w:r w:rsidR="004B0900">
        <w:rPr>
          <w:rFonts w:hint="eastAsia"/>
        </w:rPr>
        <w:t>seru</w:t>
      </w:r>
      <w:r w:rsidR="004B0900">
        <w:t xml:space="preserve"> </w:t>
      </w:r>
      <w:r w:rsidR="004B0900">
        <w:rPr>
          <w:rFonts w:hint="eastAsia"/>
        </w:rPr>
        <w:t>的这个工人手上的成绩结果，在对所有</w:t>
      </w:r>
      <w:r w:rsidR="004B0900">
        <w:rPr>
          <w:rFonts w:hint="eastAsia"/>
        </w:rPr>
        <w:t>c</w:t>
      </w:r>
      <w:r w:rsidR="004B0900">
        <w:rPr>
          <w:rFonts w:hint="eastAsia"/>
        </w:rPr>
        <w:t>、</w:t>
      </w:r>
      <w:r w:rsidR="004B0900">
        <w:rPr>
          <w:rFonts w:hint="eastAsia"/>
        </w:rPr>
        <w:t>b</w:t>
      </w:r>
      <w:r w:rsidR="004B0900">
        <w:rPr>
          <w:rFonts w:hint="eastAsia"/>
        </w:rPr>
        <w:t>、</w:t>
      </w:r>
      <w:r w:rsidR="004B0900">
        <w:rPr>
          <w:rFonts w:hint="eastAsia"/>
        </w:rPr>
        <w:t>s</w:t>
      </w:r>
      <w:r w:rsidR="004B0900">
        <w:rPr>
          <w:rFonts w:hint="eastAsia"/>
        </w:rPr>
        <w:t>求和，就是上述是的含义。</w:t>
      </w:r>
    </w:p>
    <w:p w:rsidR="003334ED" w:rsidDel="009E7F9E" w:rsidRDefault="00FD1A0E">
      <w:pPr>
        <w:rPr>
          <w:del w:id="76" w:author="M" w:date="2021-03-26T09:51:00Z"/>
        </w:rPr>
      </w:pPr>
      <w:del w:id="77" w:author="M" w:date="2021-03-26T09:51:00Z">
        <w:r w:rsidDel="009E7F9E">
          <w:rPr>
            <w:rFonts w:hint="eastAsia"/>
          </w:rPr>
          <w:delText>将模型变成程序语言，用</w:delText>
        </w:r>
        <w:r w:rsidDel="009E7F9E">
          <w:rPr>
            <w:rFonts w:hint="eastAsia"/>
          </w:rPr>
          <w:delText>matlab</w:delText>
        </w:r>
        <w:r w:rsidDel="009E7F9E">
          <w:rPr>
            <w:rFonts w:hint="eastAsia"/>
          </w:rPr>
          <w:delText>做出算法。</w:delText>
        </w:r>
      </w:del>
    </w:p>
    <w:p w:rsidR="003334ED" w:rsidRDefault="00FD1A0E">
      <w:del w:id="78" w:author="M" w:date="2021-03-26T09:51:00Z">
        <w:r w:rsidDel="009E7F9E">
          <w:rPr>
            <w:rFonts w:hint="eastAsia"/>
          </w:rPr>
          <w:delText>该模型为</w:delText>
        </w:r>
        <w:r w:rsidDel="009E7F9E">
          <w:rPr>
            <w:rFonts w:hint="eastAsia"/>
          </w:rPr>
          <w:delText>0-1</w:delText>
        </w:r>
        <w:r w:rsidDel="009E7F9E">
          <w:rPr>
            <w:rFonts w:hint="eastAsia"/>
          </w:rPr>
          <w:delText>整数非线性规划问题，属于优化问题</w:delText>
        </w:r>
      </w:del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334ED" w:rsidRDefault="00A541DE">
      <w:r>
        <w:rPr>
          <w:rFonts w:hint="eastAsia"/>
        </w:rPr>
        <w:t>描述一下问题：</w:t>
      </w:r>
    </w:p>
    <w:p w:rsidR="0065415A" w:rsidRDefault="00A541DE" w:rsidP="0065415A">
      <w:pPr>
        <w:ind w:firstLineChars="200" w:firstLine="420"/>
      </w:pPr>
      <w:r>
        <w:rPr>
          <w:rFonts w:hint="eastAsia"/>
        </w:rPr>
        <w:t>有</w:t>
      </w:r>
      <w:r>
        <w:rPr>
          <w:rFonts w:hint="eastAsia"/>
        </w:rPr>
        <w:t>c</w:t>
      </w:r>
      <w:r>
        <w:rPr>
          <w:rFonts w:hint="eastAsia"/>
        </w:rPr>
        <w:t>个生产单元（</w:t>
      </w:r>
      <w:r>
        <w:rPr>
          <w:rFonts w:hint="eastAsia"/>
        </w:rPr>
        <w:t>seru</w:t>
      </w:r>
      <w:r>
        <w:rPr>
          <w:rFonts w:hint="eastAsia"/>
        </w:rPr>
        <w:t>），</w:t>
      </w:r>
      <w:r>
        <w:rPr>
          <w:rFonts w:hint="eastAsia"/>
        </w:rPr>
        <w:t>seru</w:t>
      </w:r>
      <w:r>
        <w:rPr>
          <w:rFonts w:hint="eastAsia"/>
        </w:rPr>
        <w:t>是日本的生产单元的叫法。</w:t>
      </w:r>
      <w:r>
        <w:rPr>
          <w:rFonts w:hint="eastAsia"/>
        </w:rPr>
        <w:t>b</w:t>
      </w:r>
      <w:r>
        <w:rPr>
          <w:rFonts w:hint="eastAsia"/>
        </w:rPr>
        <w:t>个订单批次，</w:t>
      </w:r>
      <w:r>
        <w:rPr>
          <w:rFonts w:hint="eastAsia"/>
        </w:rPr>
        <w:t>w</w:t>
      </w:r>
      <w:r>
        <w:rPr>
          <w:rFonts w:hint="eastAsia"/>
        </w:rPr>
        <w:t>个工人，</w:t>
      </w:r>
      <w:r w:rsidR="0018742F">
        <w:rPr>
          <w:rFonts w:hint="eastAsia"/>
        </w:rPr>
        <w:t>每个产品都有</w:t>
      </w:r>
      <w:r w:rsidR="0018742F">
        <w:rPr>
          <w:rFonts w:hint="eastAsia"/>
        </w:rPr>
        <w:t>s</w:t>
      </w:r>
      <w:r w:rsidR="0018742F">
        <w:rPr>
          <w:rFonts w:hint="eastAsia"/>
        </w:rPr>
        <w:t>个工序。现在参数是已知的，见上述表格，需要求解的变量是四个，即哪些工人被分到哪些</w:t>
      </w:r>
      <w:r w:rsidR="0018742F">
        <w:rPr>
          <w:rFonts w:hint="eastAsia"/>
        </w:rPr>
        <w:t>seru</w:t>
      </w:r>
      <w:r w:rsidR="0018742F">
        <w:rPr>
          <w:rFonts w:hint="eastAsia"/>
        </w:rPr>
        <w:t>中去？</w:t>
      </w:r>
      <w:r w:rsidR="00387228">
        <w:rPr>
          <w:rFonts w:hint="eastAsia"/>
        </w:rPr>
        <w:t>批次拆分后，多少个产品被分到</w:t>
      </w:r>
      <w:r w:rsidR="00387228">
        <w:rPr>
          <w:rFonts w:hint="eastAsia"/>
        </w:rPr>
        <w:t>seru</w:t>
      </w:r>
      <w:r w:rsidR="00387228">
        <w:t xml:space="preserve"> </w:t>
      </w:r>
      <w:r w:rsidR="00387228">
        <w:rPr>
          <w:rFonts w:hint="eastAsia"/>
        </w:rPr>
        <w:t>c1</w:t>
      </w:r>
      <w:r w:rsidR="00387228">
        <w:rPr>
          <w:rFonts w:hint="eastAsia"/>
        </w:rPr>
        <w:t>中，多少个被分到</w:t>
      </w:r>
      <w:r w:rsidR="00387228">
        <w:rPr>
          <w:rFonts w:hint="eastAsia"/>
        </w:rPr>
        <w:t>seru</w:t>
      </w:r>
      <w:r w:rsidR="00387228">
        <w:t xml:space="preserve"> </w:t>
      </w:r>
      <w:r w:rsidR="00387228">
        <w:rPr>
          <w:rFonts w:hint="eastAsia"/>
        </w:rPr>
        <w:t>c2</w:t>
      </w:r>
      <w:r w:rsidR="00387228">
        <w:rPr>
          <w:rFonts w:hint="eastAsia"/>
        </w:rPr>
        <w:t>中？产品的哪些工序被分到哪个</w:t>
      </w:r>
      <w:r w:rsidR="00387228">
        <w:rPr>
          <w:rFonts w:hint="eastAsia"/>
        </w:rPr>
        <w:t>seru</w:t>
      </w:r>
      <w:r w:rsidR="00387228">
        <w:rPr>
          <w:rFonts w:hint="eastAsia"/>
        </w:rPr>
        <w:t>的哪个工人手里？</w:t>
      </w:r>
      <w:r w:rsidR="001F6A5E">
        <w:rPr>
          <w:rFonts w:hint="eastAsia"/>
        </w:rPr>
        <w:t>生产分配的目的是，所有工人的工作量差不多，即每个人工作时间差不多，保证公平性。</w:t>
      </w:r>
    </w:p>
    <w:p w:rsidR="00A541DE" w:rsidRDefault="001F6A5E" w:rsidP="0065415A">
      <w:pPr>
        <w:ind w:firstLineChars="200" w:firstLine="420"/>
      </w:pPr>
      <w:r>
        <w:rPr>
          <w:rFonts w:hint="eastAsia"/>
        </w:rPr>
        <w:t>混合整数非线性规划问题。需要用到</w:t>
      </w:r>
      <w:r>
        <w:rPr>
          <w:rFonts w:hint="eastAsia"/>
        </w:rPr>
        <w:t>benders</w:t>
      </w:r>
      <w:r>
        <w:rPr>
          <w:rFonts w:hint="eastAsia"/>
        </w:rPr>
        <w:t>分解将上述的这个数学模型分解成两个子模型，先求解</w:t>
      </w:r>
      <w:r w:rsidR="0065415A">
        <w:rPr>
          <w:rFonts w:hint="eastAsia"/>
        </w:rPr>
        <w:t>一个子模型中</w:t>
      </w:r>
      <w:r>
        <w:rPr>
          <w:rFonts w:hint="eastAsia"/>
        </w:rPr>
        <w:t>出工人被分配到哪些</w:t>
      </w:r>
      <w:r>
        <w:rPr>
          <w:rFonts w:hint="eastAsia"/>
        </w:rPr>
        <w:t>sure</w:t>
      </w:r>
      <w:r>
        <w:rPr>
          <w:rFonts w:hint="eastAsia"/>
        </w:rPr>
        <w:t>中去的变量</w:t>
      </w:r>
      <m:oMath>
        <m:sSub>
          <m:sSubPr>
            <m:ctrlPr>
              <w:rPr>
                <w:rFonts w:ascii="Cambria Math" w:eastAsia="等线" w:hAnsi="Cambria Math" w:cs="Times New Roman"/>
                <w:i/>
              </w:rPr>
            </m:ctrlPr>
          </m:sSubPr>
          <m:e>
            <m:r>
              <w:rPr>
                <w:rFonts w:ascii="Cambria Math" w:eastAsia="等线" w:hAnsi="Cambria Math" w:cs="Times New Roman" w:hint="eastAsia"/>
              </w:rPr>
              <m:t>x</m:t>
            </m:r>
          </m:e>
          <m:sub>
            <m:r>
              <w:rPr>
                <w:rFonts w:ascii="Cambria Math" w:eastAsia="等线" w:hAnsi="Cambria Math" w:cs="Times New Roman" w:hint="eastAsia"/>
              </w:rPr>
              <m:t>wc</m:t>
            </m:r>
          </m:sub>
        </m:sSub>
      </m:oMath>
      <w:r>
        <w:rPr>
          <w:rFonts w:hint="eastAsia"/>
        </w:rPr>
        <w:t>，再</w:t>
      </w:r>
      <w:r w:rsidR="0065415A">
        <w:rPr>
          <w:rFonts w:hint="eastAsia"/>
        </w:rPr>
        <w:t>将其代入到另一个子模型中，</w:t>
      </w:r>
      <w:r>
        <w:rPr>
          <w:rFonts w:hint="eastAsia"/>
        </w:rPr>
        <w:t>求解</w:t>
      </w:r>
      <w:r w:rsidR="0065415A">
        <w:rPr>
          <w:rFonts w:hint="eastAsia"/>
        </w:rPr>
        <w:t>剩下子模型的变量</w:t>
      </w:r>
    </w:p>
    <w:p w:rsidR="003334ED" w:rsidRPr="0018742F" w:rsidRDefault="003334ED"/>
    <w:sectPr w:rsidR="003334ED" w:rsidRPr="00187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0CB" w:rsidRDefault="004330CB">
      <w:r>
        <w:separator/>
      </w:r>
    </w:p>
  </w:endnote>
  <w:endnote w:type="continuationSeparator" w:id="0">
    <w:p w:rsidR="004330CB" w:rsidRDefault="00433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0CB" w:rsidRDefault="004330CB">
      <w:r>
        <w:separator/>
      </w:r>
    </w:p>
  </w:footnote>
  <w:footnote w:type="continuationSeparator" w:id="0">
    <w:p w:rsidR="004330CB" w:rsidRDefault="00433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F3CDE"/>
    <w:multiLevelType w:val="hybridMultilevel"/>
    <w:tmpl w:val="F7CABF1C"/>
    <w:lvl w:ilvl="0" w:tplc="37DC4C98">
      <w:start w:val="1"/>
      <w:numFmt w:val="decimal"/>
      <w:lvlText w:val="%1."/>
      <w:lvlJc w:val="left"/>
      <w:pPr>
        <w:ind w:left="7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560" w:hanging="420"/>
      </w:pPr>
    </w:lvl>
    <w:lvl w:ilvl="2" w:tplc="0409001B" w:tentative="1">
      <w:start w:val="1"/>
      <w:numFmt w:val="lowerRoman"/>
      <w:lvlText w:val="%3."/>
      <w:lvlJc w:val="right"/>
      <w:pPr>
        <w:ind w:left="7980" w:hanging="420"/>
      </w:pPr>
    </w:lvl>
    <w:lvl w:ilvl="3" w:tplc="0409000F" w:tentative="1">
      <w:start w:val="1"/>
      <w:numFmt w:val="decimal"/>
      <w:lvlText w:val="%4."/>
      <w:lvlJc w:val="left"/>
      <w:pPr>
        <w:ind w:left="8400" w:hanging="420"/>
      </w:pPr>
    </w:lvl>
    <w:lvl w:ilvl="4" w:tplc="04090019" w:tentative="1">
      <w:start w:val="1"/>
      <w:numFmt w:val="lowerLetter"/>
      <w:lvlText w:val="%5)"/>
      <w:lvlJc w:val="left"/>
      <w:pPr>
        <w:ind w:left="8820" w:hanging="420"/>
      </w:pPr>
    </w:lvl>
    <w:lvl w:ilvl="5" w:tplc="0409001B" w:tentative="1">
      <w:start w:val="1"/>
      <w:numFmt w:val="lowerRoman"/>
      <w:lvlText w:val="%6."/>
      <w:lvlJc w:val="right"/>
      <w:pPr>
        <w:ind w:left="9240" w:hanging="420"/>
      </w:pPr>
    </w:lvl>
    <w:lvl w:ilvl="6" w:tplc="0409000F" w:tentative="1">
      <w:start w:val="1"/>
      <w:numFmt w:val="decimal"/>
      <w:lvlText w:val="%7."/>
      <w:lvlJc w:val="left"/>
      <w:pPr>
        <w:ind w:left="9660" w:hanging="420"/>
      </w:pPr>
    </w:lvl>
    <w:lvl w:ilvl="7" w:tplc="04090019" w:tentative="1">
      <w:start w:val="1"/>
      <w:numFmt w:val="lowerLetter"/>
      <w:lvlText w:val="%8)"/>
      <w:lvlJc w:val="left"/>
      <w:pPr>
        <w:ind w:left="10080" w:hanging="420"/>
      </w:pPr>
    </w:lvl>
    <w:lvl w:ilvl="8" w:tplc="0409001B" w:tentative="1">
      <w:start w:val="1"/>
      <w:numFmt w:val="lowerRoman"/>
      <w:lvlText w:val="%9."/>
      <w:lvlJc w:val="right"/>
      <w:pPr>
        <w:ind w:left="1050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">
    <w15:presenceInfo w15:providerId="None" w15:userId="M"/>
  </w15:person>
  <w15:person w15:author="45188">
    <w15:presenceInfo w15:providerId="None" w15:userId="45188"/>
  </w15:person>
  <w15:person w15:author="Yinghui Wu">
    <w15:presenceInfo w15:providerId="None" w15:userId="Yinghui W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0NzQ0tDA2NDCxtDBU0lEKTi0uzszPAykwqQUAoZwitiwAAAA="/>
  </w:docVars>
  <w:rsids>
    <w:rsidRoot w:val="003334ED"/>
    <w:rsid w:val="0002723A"/>
    <w:rsid w:val="00082D4F"/>
    <w:rsid w:val="000A15BA"/>
    <w:rsid w:val="000B7F83"/>
    <w:rsid w:val="000C1ABF"/>
    <w:rsid w:val="000E1B3A"/>
    <w:rsid w:val="000E6AE8"/>
    <w:rsid w:val="00115885"/>
    <w:rsid w:val="0015071F"/>
    <w:rsid w:val="0018742F"/>
    <w:rsid w:val="001D1A52"/>
    <w:rsid w:val="001F6A5E"/>
    <w:rsid w:val="002412BC"/>
    <w:rsid w:val="00296A8A"/>
    <w:rsid w:val="002A7EED"/>
    <w:rsid w:val="002B0A0E"/>
    <w:rsid w:val="002C2E03"/>
    <w:rsid w:val="002F5FDF"/>
    <w:rsid w:val="00324259"/>
    <w:rsid w:val="003334ED"/>
    <w:rsid w:val="00372BD7"/>
    <w:rsid w:val="0038308B"/>
    <w:rsid w:val="00387228"/>
    <w:rsid w:val="00393044"/>
    <w:rsid w:val="003A5126"/>
    <w:rsid w:val="00423D61"/>
    <w:rsid w:val="004330CB"/>
    <w:rsid w:val="00485000"/>
    <w:rsid w:val="004865D7"/>
    <w:rsid w:val="004A7AC0"/>
    <w:rsid w:val="004B0900"/>
    <w:rsid w:val="004D49D0"/>
    <w:rsid w:val="00506DD9"/>
    <w:rsid w:val="00551B05"/>
    <w:rsid w:val="00580C14"/>
    <w:rsid w:val="005A5877"/>
    <w:rsid w:val="006433F0"/>
    <w:rsid w:val="006471B2"/>
    <w:rsid w:val="0065415A"/>
    <w:rsid w:val="00673FA8"/>
    <w:rsid w:val="006915C1"/>
    <w:rsid w:val="006A405C"/>
    <w:rsid w:val="006C318B"/>
    <w:rsid w:val="006D508E"/>
    <w:rsid w:val="006D6C54"/>
    <w:rsid w:val="007334E6"/>
    <w:rsid w:val="00805BFC"/>
    <w:rsid w:val="008C42E0"/>
    <w:rsid w:val="00972B4F"/>
    <w:rsid w:val="00983829"/>
    <w:rsid w:val="009A0050"/>
    <w:rsid w:val="009E58C8"/>
    <w:rsid w:val="009E7F9E"/>
    <w:rsid w:val="00A1283A"/>
    <w:rsid w:val="00A53BF3"/>
    <w:rsid w:val="00A541DE"/>
    <w:rsid w:val="00A63AD4"/>
    <w:rsid w:val="00A84DB8"/>
    <w:rsid w:val="00AD7BBE"/>
    <w:rsid w:val="00B520C5"/>
    <w:rsid w:val="00B541C9"/>
    <w:rsid w:val="00B60B03"/>
    <w:rsid w:val="00B77A6C"/>
    <w:rsid w:val="00BD6C28"/>
    <w:rsid w:val="00C04B7B"/>
    <w:rsid w:val="00C05E7A"/>
    <w:rsid w:val="00C22022"/>
    <w:rsid w:val="00C278E1"/>
    <w:rsid w:val="00C52E90"/>
    <w:rsid w:val="00CB71D7"/>
    <w:rsid w:val="00CC1585"/>
    <w:rsid w:val="00CF2D50"/>
    <w:rsid w:val="00DB70A0"/>
    <w:rsid w:val="00DE5D72"/>
    <w:rsid w:val="00DE699B"/>
    <w:rsid w:val="00DF5CF0"/>
    <w:rsid w:val="00E01CD4"/>
    <w:rsid w:val="00E23F0C"/>
    <w:rsid w:val="00E3479E"/>
    <w:rsid w:val="00E72368"/>
    <w:rsid w:val="00E84EC8"/>
    <w:rsid w:val="00EE65FD"/>
    <w:rsid w:val="00FA40E1"/>
    <w:rsid w:val="00FB095F"/>
    <w:rsid w:val="00FC267B"/>
    <w:rsid w:val="00FD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E6F5D8-AD61-4E75-927F-29B09BFA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styleId="ab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EF665-A491-4B42-AA36-DDA12B685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605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陈思思</dc:creator>
  <cp:lastModifiedBy>M</cp:lastModifiedBy>
  <cp:revision>2</cp:revision>
  <dcterms:created xsi:type="dcterms:W3CDTF">2021-06-24T09:47:00Z</dcterms:created>
  <dcterms:modified xsi:type="dcterms:W3CDTF">2021-06-24T09:47:00Z</dcterms:modified>
</cp:coreProperties>
</file>